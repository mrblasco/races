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97727A" w14:textId="5AB1DBE0" w:rsidR="003926D8" w:rsidRDefault="003926D8" w:rsidP="00D018D3">
      <w:pPr>
        <w:pStyle w:val="Title"/>
      </w:pPr>
      <w:bookmarkStart w:id="0" w:name="OLE_LINK3"/>
      <w:bookmarkStart w:id="1" w:name="OLE_LINK4"/>
      <w:r>
        <w:t>P</w:t>
      </w:r>
      <w:bookmarkStart w:id="2" w:name="_GoBack"/>
      <w:bookmarkEnd w:id="2"/>
      <w:r>
        <w:t>romotion MM for Banner</w:t>
      </w:r>
    </w:p>
    <w:p w14:paraId="744D15EF" w14:textId="4C4F71CD" w:rsidR="003926D8" w:rsidRDefault="003926D8" w:rsidP="00D018D3">
      <w:pPr>
        <w:pStyle w:val="Heading1"/>
      </w:pPr>
      <w:r>
        <w:t>Overview of the project</w:t>
      </w:r>
    </w:p>
    <w:p w14:paraId="45AA5A39" w14:textId="1AE8684D" w:rsidR="003929CD" w:rsidRDefault="005425C3" w:rsidP="00D018D3">
      <w:pPr>
        <w:rPr>
          <w:ins w:id="3" w:author="andrea" w:date="2015-02-19T10:51:00Z"/>
        </w:rPr>
      </w:pPr>
      <w:bookmarkStart w:id="4" w:name="OLE_LINK1"/>
      <w:bookmarkStart w:id="5" w:name="OLE_LINK2"/>
      <w:bookmarkEnd w:id="0"/>
      <w:bookmarkEnd w:id="1"/>
      <w:r w:rsidRPr="00D018D3">
        <w:t>The</w:t>
      </w:r>
      <w:r w:rsidR="004C3A4A" w:rsidRPr="00D018D3">
        <w:t xml:space="preserve"> millions of biomedical publications </w:t>
      </w:r>
      <w:r w:rsidR="002C663B" w:rsidRPr="00D018D3">
        <w:t xml:space="preserve">that </w:t>
      </w:r>
      <w:r w:rsidRPr="00D018D3">
        <w:t xml:space="preserve">exist </w:t>
      </w:r>
      <w:r w:rsidR="004C3A4A" w:rsidRPr="00D018D3">
        <w:t xml:space="preserve">are a valuable, but difficult to handle resource. Identifying those documents that are most relevant to a particular disease or health condition is currently a costly, human intensive activity. The </w:t>
      </w:r>
      <w:r w:rsidR="00B802BA" w:rsidRPr="00D018D3">
        <w:t>goal of this</w:t>
      </w:r>
      <w:r w:rsidR="00F5311B" w:rsidRPr="00D018D3">
        <w:t xml:space="preserve"> MM</w:t>
      </w:r>
      <w:r w:rsidR="00B802BA" w:rsidRPr="00D018D3">
        <w:t xml:space="preserve"> is </w:t>
      </w:r>
      <w:r w:rsidR="004C3A4A" w:rsidRPr="00D018D3">
        <w:t>to develop new algorithms to aid in the automated Named Entity Recognition (NER) of biomedical publications.</w:t>
      </w:r>
    </w:p>
    <w:p w14:paraId="014CCB76" w14:textId="77777777" w:rsidR="00CC7130" w:rsidRPr="00D53634" w:rsidDel="0066225A" w:rsidRDefault="00CC7130" w:rsidP="00CC7130">
      <w:pPr>
        <w:rPr>
          <w:del w:id="6" w:author="andrea" w:date="2015-02-19T10:51:00Z"/>
        </w:rPr>
      </w:pPr>
      <w:moveToRangeStart w:id="7" w:author="andrea" w:date="2015-02-19T10:51:00Z" w:name="move285962389"/>
      <w:moveTo w:id="8" w:author="andrea" w:date="2015-02-19T10:51:00Z">
        <w:r>
          <w:t xml:space="preserve">The </w:t>
        </w:r>
        <w:r w:rsidRPr="00D53634">
          <w:t xml:space="preserve">Crowd Innovation Lab at Harvard </w:t>
        </w:r>
        <w:r>
          <w:t xml:space="preserve">University and </w:t>
        </w:r>
        <w:r w:rsidRPr="00D53634">
          <w:t>Scripps Research Institute</w:t>
        </w:r>
        <w:r>
          <w:t xml:space="preserve"> </w:t>
        </w:r>
        <w:r w:rsidRPr="00D53634">
          <w:t>are testing the limits of crowdsourcing for generating annotated corpora within the biomedical domain and for doing information extraction directly. To accomplish these tasks effectively, algorithms are needed that can learn to accurately merge data collected from multiple annotators of varying quality and integrate this data into predictive models.</w:t>
        </w:r>
      </w:moveTo>
    </w:p>
    <w:moveToRangeEnd w:id="7"/>
    <w:p w14:paraId="5A13C6A9" w14:textId="77777777" w:rsidR="00CC7130" w:rsidRPr="00D018D3" w:rsidRDefault="00CC7130" w:rsidP="00D018D3"/>
    <w:p w14:paraId="61F5AA36" w14:textId="2B96C4AB" w:rsidR="00AF3C8E" w:rsidRDefault="00AF3C8E" w:rsidP="00D018D3">
      <w:pPr>
        <w:pStyle w:val="Heading1"/>
      </w:pPr>
      <w:bookmarkStart w:id="9" w:name="OLE_LINK7"/>
      <w:bookmarkStart w:id="10" w:name="OLE_LINK8"/>
      <w:bookmarkEnd w:id="4"/>
      <w:bookmarkEnd w:id="5"/>
      <w:r>
        <w:t>Overview of the problem</w:t>
      </w:r>
    </w:p>
    <w:p w14:paraId="262407D5" w14:textId="5DC7EE74" w:rsidR="00634DF6" w:rsidRPr="00D53634" w:rsidDel="00CC7130" w:rsidRDefault="00D53634" w:rsidP="00D018D3">
      <w:moveFromRangeStart w:id="11" w:author="andrea" w:date="2015-02-19T10:51:00Z" w:name="move285962389"/>
      <w:moveFrom w:id="12" w:author="andrea" w:date="2015-02-19T10:51:00Z">
        <w:ins w:id="13" w:author="Jin Paik" w:date="2015-02-19T10:18:00Z">
          <w:r w:rsidDel="00CC7130">
            <w:t xml:space="preserve">The </w:t>
          </w:r>
        </w:ins>
        <w:ins w:id="14" w:author="Jin Paik" w:date="2015-02-19T10:10:00Z">
          <w:r w:rsidRPr="00D53634" w:rsidDel="00CC7130">
            <w:t>Crowd Innovation Lab</w:t>
          </w:r>
        </w:ins>
        <w:ins w:id="15" w:author="Jin Paik" w:date="2015-02-19T10:11:00Z">
          <w:r w:rsidRPr="00D53634" w:rsidDel="00CC7130">
            <w:t xml:space="preserve"> at Harvard </w:t>
          </w:r>
        </w:ins>
        <w:ins w:id="16" w:author="Jin Paik" w:date="2015-02-19T10:18:00Z">
          <w:r w:rsidDel="00CC7130">
            <w:t xml:space="preserve">University </w:t>
          </w:r>
        </w:ins>
        <w:ins w:id="17" w:author="Jin Paik" w:date="2015-02-19T10:17:00Z">
          <w:r w:rsidDel="00CC7130">
            <w:t xml:space="preserve">and </w:t>
          </w:r>
          <w:r w:rsidRPr="00D53634" w:rsidDel="00CC7130">
            <w:t>Scripps Research Institute</w:t>
          </w:r>
          <w:r w:rsidDel="00CC7130">
            <w:t xml:space="preserve"> </w:t>
          </w:r>
        </w:ins>
        <w:ins w:id="18" w:author="Jin Paik" w:date="2015-02-19T10:11:00Z">
          <w:r w:rsidRPr="00D53634" w:rsidDel="00CC7130">
            <w:t>are</w:t>
          </w:r>
        </w:ins>
        <w:r w:rsidR="00634DF6" w:rsidRPr="00D53634" w:rsidDel="00CC7130">
          <w:t xml:space="preserve"> testing the limits of crowdsourcing for generating annotated corpora within the biomedical domain and for doing information extraction directly. To accomplish these tasks effectively, algorithms are needed that can learn to accurately merge data collected from multiple annotators of varying quality and integrate this data into predictive models.</w:t>
        </w:r>
      </w:moveFrom>
    </w:p>
    <w:moveFromRangeEnd w:id="11"/>
    <w:p w14:paraId="40FAAA0D" w14:textId="77777777" w:rsidR="004239E5" w:rsidRDefault="00D53634" w:rsidP="00D018D3">
      <w:pPr>
        <w:rPr>
          <w:ins w:id="19" w:author="andrea" w:date="2015-02-19T10:51:00Z"/>
        </w:rPr>
      </w:pPr>
      <w:ins w:id="20" w:author="Jin Paik" w:date="2015-02-19T10:14:00Z">
        <w:r w:rsidRPr="00D53634">
          <w:t xml:space="preserve">The National Institute of Health (NIH) </w:t>
        </w:r>
      </w:ins>
      <w:ins w:id="21" w:author="Jin Paik" w:date="2015-02-19T10:15:00Z">
        <w:r w:rsidRPr="00D13EB7">
          <w:rPr>
            <w:rFonts w:cs="Times New Roman"/>
          </w:rPr>
          <w:t xml:space="preserve">has built a system on how crowd labeling can be used to annotate abstracts from </w:t>
        </w:r>
        <w:proofErr w:type="spellStart"/>
        <w:r w:rsidRPr="00D13EB7">
          <w:rPr>
            <w:rFonts w:cs="Times New Roman"/>
          </w:rPr>
          <w:t>Pubmed</w:t>
        </w:r>
        <w:proofErr w:type="spellEnd"/>
        <w:r w:rsidRPr="00D13EB7">
          <w:rPr>
            <w:rFonts w:cs="Times New Roman"/>
          </w:rPr>
          <w:t xml:space="preserve"> so disease characteristics can be identified. </w:t>
        </w:r>
      </w:ins>
      <w:r w:rsidR="00634DF6" w:rsidRPr="00D53634">
        <w:t>Th</w:t>
      </w:r>
      <w:ins w:id="22" w:author="Jin Paik" w:date="2015-02-19T10:16:00Z">
        <w:r w:rsidRPr="00D53634">
          <w:t xml:space="preserve">is </w:t>
        </w:r>
      </w:ins>
      <w:r w:rsidR="00A95EE6" w:rsidRPr="00D53634">
        <w:t>open-</w:t>
      </w:r>
      <w:r w:rsidR="00634DF6" w:rsidRPr="00D53634">
        <w:t>source</w:t>
      </w:r>
      <w:ins w:id="23" w:author="Jin Paik" w:date="2015-02-19T10:16:00Z">
        <w:r w:rsidRPr="00D53634">
          <w:t>,</w:t>
        </w:r>
      </w:ins>
      <w:r w:rsidR="00634DF6" w:rsidRPr="00D53634">
        <w:t xml:space="preserve"> supervised learning system called BANNER achieves a good level of prediction power</w:t>
      </w:r>
      <w:ins w:id="24" w:author="andrea" w:date="2015-02-19T10:46:00Z">
        <w:r w:rsidR="00D87E5C">
          <w:t>.</w:t>
        </w:r>
      </w:ins>
      <w:del w:id="25" w:author="andrea" w:date="2015-02-19T10:46:00Z">
        <w:r w:rsidR="00634DF6" w:rsidRPr="00D53634" w:rsidDel="00D87E5C">
          <w:delText xml:space="preserve"> after being trained on subset of abstracts, manually annotated by experts. However, the training capabilities of the current algorithm are restricted to a very small (expert) dataset,</w:delText>
        </w:r>
      </w:del>
      <w:del w:id="26" w:author="andrea" w:date="2015-02-19T10:45:00Z">
        <w:r w:rsidR="00634DF6" w:rsidRPr="00D53634" w:rsidDel="00D87E5C">
          <w:delText xml:space="preserve"> which is limited by expensive expert's time</w:delText>
        </w:r>
      </w:del>
      <w:del w:id="27" w:author="andrea" w:date="2015-02-19T10:46:00Z">
        <w:r w:rsidR="00634DF6" w:rsidRPr="00D53634" w:rsidDel="00D87E5C">
          <w:delText>.</w:delText>
        </w:r>
      </w:del>
      <w:r w:rsidR="00634DF6" w:rsidRPr="00D53634">
        <w:t xml:space="preserve"> </w:t>
      </w:r>
    </w:p>
    <w:p w14:paraId="5C3E7F85" w14:textId="02BA3FE8" w:rsidR="00634DF6" w:rsidRPr="00D13EB7" w:rsidRDefault="00D53634" w:rsidP="00D018D3">
      <w:pPr>
        <w:rPr>
          <w:rFonts w:cs="Times New Roman"/>
        </w:rPr>
      </w:pPr>
      <w:ins w:id="28" w:author="Jin Paik" w:date="2015-02-19T10:12:00Z">
        <w:r w:rsidRPr="00D53634">
          <w:rPr>
            <w:rFonts w:cs="Times New Roman"/>
            <w:rPrChange w:id="29" w:author="Jin Paik" w:date="2015-02-19T10:16:00Z">
              <w:rPr>
                <w:rFonts w:ascii="Times New Roman" w:hAnsi="Times New Roman" w:cs="Times New Roman"/>
              </w:rPr>
            </w:rPrChange>
          </w:rPr>
          <w:t xml:space="preserve">After training on about 500 abstracts manually annotated by </w:t>
        </w:r>
        <w:r w:rsidRPr="0056250F">
          <w:rPr>
            <w:rFonts w:cs="Times New Roman"/>
            <w:i/>
            <w:rPrChange w:id="30" w:author="andrea" w:date="2015-02-19T10:53:00Z">
              <w:rPr>
                <w:rFonts w:ascii="Times New Roman" w:hAnsi="Times New Roman" w:cs="Times New Roman"/>
              </w:rPr>
            </w:rPrChange>
          </w:rPr>
          <w:t>experts</w:t>
        </w:r>
        <w:r w:rsidRPr="00D53634">
          <w:rPr>
            <w:rFonts w:cs="Times New Roman"/>
            <w:rPrChange w:id="31" w:author="Jin Paik" w:date="2015-02-19T10:16:00Z">
              <w:rPr>
                <w:rFonts w:ascii="Times New Roman" w:hAnsi="Times New Roman" w:cs="Times New Roman"/>
              </w:rPr>
            </w:rPrChange>
          </w:rPr>
          <w:t>, BANNER currently accomplishes this task with precision and recall around 0.8. While the result is successful, the training capabilities of the current algorithm are restricted to a very small</w:t>
        </w:r>
      </w:ins>
      <w:ins w:id="32" w:author="andrea" w:date="2015-02-19T10:46:00Z">
        <w:r w:rsidR="00D87E5C">
          <w:rPr>
            <w:rFonts w:cs="Times New Roman"/>
          </w:rPr>
          <w:t xml:space="preserve"> (expert)</w:t>
        </w:r>
      </w:ins>
      <w:ins w:id="33" w:author="Jin Paik" w:date="2015-02-19T10:12:00Z">
        <w:r w:rsidRPr="00D53634">
          <w:rPr>
            <w:rFonts w:cs="Times New Roman"/>
            <w:rPrChange w:id="34" w:author="Jin Paik" w:date="2015-02-19T10:16:00Z">
              <w:rPr>
                <w:rFonts w:ascii="Times New Roman" w:hAnsi="Times New Roman" w:cs="Times New Roman"/>
              </w:rPr>
            </w:rPrChange>
          </w:rPr>
          <w:t xml:space="preserve"> dataset</w:t>
        </w:r>
      </w:ins>
      <w:ins w:id="35" w:author="andrea" w:date="2015-02-19T10:46:00Z">
        <w:r w:rsidR="00D87E5C">
          <w:rPr>
            <w:rFonts w:cs="Times New Roman"/>
          </w:rPr>
          <w:t xml:space="preserve">, </w:t>
        </w:r>
        <w:r w:rsidR="00D87E5C" w:rsidRPr="00D53634">
          <w:t>which is limited by expensive expert's time</w:t>
        </w:r>
        <w:r w:rsidR="00D87E5C">
          <w:t>.</w:t>
        </w:r>
      </w:ins>
      <w:ins w:id="36" w:author="Jin Paik" w:date="2015-02-19T10:12:00Z">
        <w:del w:id="37" w:author="andrea" w:date="2015-02-19T10:46:00Z">
          <w:r w:rsidRPr="00D53634" w:rsidDel="00D87E5C">
            <w:rPr>
              <w:rFonts w:cs="Times New Roman"/>
              <w:rPrChange w:id="38" w:author="Jin Paik" w:date="2015-02-19T10:16:00Z">
                <w:rPr>
                  <w:rFonts w:ascii="Times New Roman" w:hAnsi="Times New Roman" w:cs="Times New Roman"/>
                </w:rPr>
              </w:rPrChange>
            </w:rPr>
            <w:delText>.</w:delText>
          </w:r>
        </w:del>
        <w:r w:rsidRPr="00D53634">
          <w:rPr>
            <w:rFonts w:cs="Times New Roman"/>
            <w:rPrChange w:id="39" w:author="Jin Paik" w:date="2015-02-19T10:16:00Z">
              <w:rPr>
                <w:rFonts w:ascii="Times New Roman" w:hAnsi="Times New Roman" w:cs="Times New Roman"/>
              </w:rPr>
            </w:rPrChange>
          </w:rPr>
          <w:t xml:space="preserve"> </w:t>
        </w:r>
      </w:ins>
      <w:r w:rsidR="00634DF6" w:rsidRPr="00D53634">
        <w:t xml:space="preserve">There is an idea that this limitation can be overcome if we teach BANNER </w:t>
      </w:r>
      <w:del w:id="40" w:author="andrea" w:date="2015-02-19T10:42:00Z">
        <w:r w:rsidR="00634DF6" w:rsidRPr="00D53634" w:rsidDel="00D13EB7">
          <w:delText xml:space="preserve">algorithm </w:delText>
        </w:r>
      </w:del>
      <w:r w:rsidR="00634DF6" w:rsidRPr="00D53634">
        <w:t>how to further improve its accuracy by training on</w:t>
      </w:r>
      <w:ins w:id="41" w:author="andrea" w:date="2015-02-19T10:49:00Z">
        <w:r w:rsidR="002E7DCD">
          <w:t xml:space="preserve"> abstracts</w:t>
        </w:r>
        <w:r w:rsidR="0045360A">
          <w:t xml:space="preserve"> annotated by </w:t>
        </w:r>
        <w:r w:rsidR="001966ED" w:rsidRPr="0056250F">
          <w:rPr>
            <w:i/>
            <w:rPrChange w:id="42" w:author="andrea" w:date="2015-02-19T10:53:00Z">
              <w:rPr/>
            </w:rPrChange>
          </w:rPr>
          <w:t>non-expert</w:t>
        </w:r>
        <w:r w:rsidR="0045360A" w:rsidRPr="0056250F">
          <w:rPr>
            <w:i/>
            <w:rPrChange w:id="43" w:author="andrea" w:date="2015-02-19T10:53:00Z">
              <w:rPr/>
            </w:rPrChange>
          </w:rPr>
          <w:t>s</w:t>
        </w:r>
        <w:r w:rsidR="00A93124">
          <w:t xml:space="preserve"> </w:t>
        </w:r>
      </w:ins>
      <w:ins w:id="44" w:author="andrea" w:date="2015-02-19T10:50:00Z">
        <w:r w:rsidR="0045360A">
          <w:t>(</w:t>
        </w:r>
      </w:ins>
      <w:del w:id="45" w:author="andrea" w:date="2015-02-19T10:50:00Z">
        <w:r w:rsidR="00634DF6" w:rsidRPr="00D53634" w:rsidDel="00A93124">
          <w:delText xml:space="preserve"> </w:delText>
        </w:r>
      </w:del>
      <w:r w:rsidR="00634DF6" w:rsidRPr="00D53634">
        <w:rPr>
          <w:color w:val="0000E9"/>
          <w:u w:val="single" w:color="0000E9"/>
        </w:rPr>
        <w:t>M</w:t>
      </w:r>
      <w:ins w:id="46" w:author="andrea" w:date="2015-02-19T10:54:00Z">
        <w:r w:rsidR="00AD5ED6">
          <w:rPr>
            <w:color w:val="0000E9"/>
            <w:u w:val="single" w:color="0000E9"/>
          </w:rPr>
          <w:t xml:space="preserve">echanical </w:t>
        </w:r>
      </w:ins>
      <w:proofErr w:type="spellStart"/>
      <w:r w:rsidR="00634DF6" w:rsidRPr="00D53634">
        <w:rPr>
          <w:color w:val="0000E9"/>
          <w:u w:val="single" w:color="0000E9"/>
        </w:rPr>
        <w:t>Tur</w:t>
      </w:r>
      <w:ins w:id="47" w:author="andrea" w:date="2015-02-19T10:54:00Z">
        <w:r w:rsidR="0056250F">
          <w:rPr>
            <w:color w:val="0000E9"/>
            <w:u w:val="single" w:color="0000E9"/>
          </w:rPr>
          <w:t>kers</w:t>
        </w:r>
      </w:ins>
      <w:proofErr w:type="spellEnd"/>
      <w:del w:id="48" w:author="andrea" w:date="2015-02-19T10:54:00Z">
        <w:r w:rsidR="00634DF6" w:rsidRPr="00D53634" w:rsidDel="0056250F">
          <w:rPr>
            <w:color w:val="0000E9"/>
            <w:u w:val="single" w:color="0000E9"/>
          </w:rPr>
          <w:delText>k</w:delText>
        </w:r>
      </w:del>
      <w:del w:id="49" w:author="andrea" w:date="2015-02-19T10:50:00Z">
        <w:r w:rsidR="00634DF6" w:rsidRPr="00D53634" w:rsidDel="002E7DCD">
          <w:delText>-annotated abstract</w:delText>
        </w:r>
        <w:r w:rsidR="00DF6E21" w:rsidRPr="00D53634" w:rsidDel="002E7DCD">
          <w:delText>s</w:delText>
        </w:r>
      </w:del>
      <w:ins w:id="50" w:author="andrea" w:date="2015-02-19T10:50:00Z">
        <w:r w:rsidR="0045360A">
          <w:t>)</w:t>
        </w:r>
      </w:ins>
      <w:r w:rsidR="00DF6E21" w:rsidRPr="00D53634">
        <w:t xml:space="preserve">, potentially available </w:t>
      </w:r>
      <w:r w:rsidR="00634DF6" w:rsidRPr="00D53634">
        <w:t>in much larger quantities.</w:t>
      </w:r>
    </w:p>
    <w:p w14:paraId="3611AB00" w14:textId="1EA2CE86" w:rsidR="009C24D5" w:rsidRPr="00D53634" w:rsidRDefault="009C24D5" w:rsidP="00D018D3">
      <w:del w:id="51" w:author="andrea" w:date="2015-02-19T10:49:00Z">
        <w:r w:rsidRPr="00D53634" w:rsidDel="00D87E5C">
          <w:delText xml:space="preserve">In this contest, </w:delText>
        </w:r>
      </w:del>
      <w:ins w:id="52" w:author="andrea" w:date="2015-02-19T10:49:00Z">
        <w:r w:rsidR="00D87E5C">
          <w:t>T</w:t>
        </w:r>
      </w:ins>
      <w:del w:id="53" w:author="andrea" w:date="2015-02-19T10:49:00Z">
        <w:r w:rsidRPr="00D53634" w:rsidDel="00D87E5C">
          <w:delText>t</w:delText>
        </w:r>
      </w:del>
      <w:r w:rsidRPr="00D53634">
        <w:t>he goal</w:t>
      </w:r>
      <w:ins w:id="54" w:author="andrea" w:date="2015-02-19T10:49:00Z">
        <w:r w:rsidR="00D87E5C">
          <w:t xml:space="preserve"> of this contest</w:t>
        </w:r>
      </w:ins>
      <w:r w:rsidRPr="00D53634">
        <w:t xml:space="preserve"> is to improve BANNER accuracy by teaching it on </w:t>
      </w:r>
      <w:proofErr w:type="spellStart"/>
      <w:r w:rsidRPr="00D53634">
        <w:t>MTurk</w:t>
      </w:r>
      <w:proofErr w:type="spellEnd"/>
      <w:r w:rsidRPr="00D53634">
        <w:t>-annotated abstracts.</w:t>
      </w:r>
    </w:p>
    <w:p w14:paraId="60435A93" w14:textId="16C8E384" w:rsidR="00027DEA" w:rsidDel="004239E5" w:rsidRDefault="00027DEA" w:rsidP="00D018D3">
      <w:pPr>
        <w:pStyle w:val="Heading1"/>
      </w:pPr>
      <w:moveFromRangeStart w:id="55" w:author="andrea" w:date="2015-02-19T10:52:00Z" w:name="move285962489"/>
      <w:moveFrom w:id="56" w:author="andrea" w:date="2015-02-19T10:52:00Z">
        <w:r w:rsidDel="004239E5">
          <w:lastRenderedPageBreak/>
          <w:t>Prizes</w:t>
        </w:r>
      </w:moveFrom>
    </w:p>
    <w:p w14:paraId="19A7B4D7" w14:textId="5B4337B0" w:rsidR="005847F7" w:rsidRPr="005847F7" w:rsidDel="004239E5" w:rsidRDefault="005847F7" w:rsidP="005847F7">
      <w:moveFrom w:id="57" w:author="andrea" w:date="2015-02-19T10:52:00Z">
        <w:r w:rsidDel="004239E5">
          <w:t>[…]</w:t>
        </w:r>
      </w:moveFrom>
    </w:p>
    <w:p w14:paraId="1AFF663B" w14:textId="1DDF49D6" w:rsidR="00027DEA" w:rsidDel="004239E5" w:rsidRDefault="00027DEA" w:rsidP="00D018D3">
      <w:pPr>
        <w:pStyle w:val="Heading1"/>
      </w:pPr>
      <w:moveFrom w:id="58" w:author="andrea" w:date="2015-02-19T10:52:00Z">
        <w:r w:rsidDel="004239E5">
          <w:t>Schedule</w:t>
        </w:r>
      </w:moveFrom>
    </w:p>
    <w:p w14:paraId="4058AC55" w14:textId="638FBABB" w:rsidR="005847F7" w:rsidRPr="005847F7" w:rsidDel="004239E5" w:rsidRDefault="005847F7" w:rsidP="005847F7">
      <w:moveFrom w:id="59" w:author="andrea" w:date="2015-02-19T10:52:00Z">
        <w:r w:rsidDel="004239E5">
          <w:t>[…]</w:t>
        </w:r>
      </w:moveFrom>
    </w:p>
    <w:moveFromRangeEnd w:id="55"/>
    <w:p w14:paraId="5CC37B5F" w14:textId="3E7CE65A" w:rsidR="00027DEA" w:rsidRPr="00027DEA" w:rsidRDefault="00027DEA" w:rsidP="00D018D3">
      <w:pPr>
        <w:pStyle w:val="Heading1"/>
      </w:pPr>
      <w:r>
        <w:t>Why members should be interested in</w:t>
      </w:r>
      <w:r w:rsidR="008E56D7">
        <w:t>?</w:t>
      </w:r>
    </w:p>
    <w:bookmarkEnd w:id="9"/>
    <w:bookmarkEnd w:id="10"/>
    <w:p w14:paraId="04D57FE9" w14:textId="792C3601" w:rsidR="00055887" w:rsidRDefault="00DF08EA" w:rsidP="00D018D3">
      <w:ins w:id="60" w:author="andrea" w:date="2015-02-19T10:52:00Z">
        <w:r>
          <w:t>It</w:t>
        </w:r>
      </w:ins>
      <w:del w:id="61" w:author="andrea" w:date="2015-02-19T10:52:00Z">
        <w:r w:rsidR="00C46113" w:rsidDel="009B1C63">
          <w:delText>It</w:delText>
        </w:r>
      </w:del>
      <w:r w:rsidR="00D576B7">
        <w:t xml:space="preserve"> is an experimental contest. </w:t>
      </w:r>
      <w:r w:rsidR="00685251">
        <w:t xml:space="preserve">If you participate, you will be given the opportunity to compete in new and </w:t>
      </w:r>
      <w:r w:rsidR="002B6F97">
        <w:t>fun types of MM competition</w:t>
      </w:r>
      <w:r w:rsidR="00685251">
        <w:t>.</w:t>
      </w:r>
      <w:r w:rsidR="00F843C1">
        <w:t xml:space="preserve"> </w:t>
      </w:r>
    </w:p>
    <w:p w14:paraId="65E7BB3F" w14:textId="509E4896" w:rsidR="00F23B2B" w:rsidRDefault="00AE7A80" w:rsidP="00D018D3">
      <w:r>
        <w:t xml:space="preserve">This </w:t>
      </w:r>
      <w:r w:rsidR="00F322C2">
        <w:t>an exclusive event</w:t>
      </w:r>
      <w:r w:rsidR="00651A29">
        <w:t xml:space="preserve"> </w:t>
      </w:r>
      <w:r w:rsidR="00832638">
        <w:t>for-</w:t>
      </w:r>
      <w:r w:rsidR="00651A29">
        <w:t>rated</w:t>
      </w:r>
      <w:r w:rsidR="00832638">
        <w:t>-only</w:t>
      </w:r>
      <w:r w:rsidR="00651A29">
        <w:t xml:space="preserve"> </w:t>
      </w:r>
      <w:r w:rsidR="00D0609B">
        <w:t>members</w:t>
      </w:r>
      <w:r w:rsidR="00643099">
        <w:t xml:space="preserve"> (MM or </w:t>
      </w:r>
      <w:proofErr w:type="spellStart"/>
      <w:r w:rsidR="00643099">
        <w:t>Algo</w:t>
      </w:r>
      <w:proofErr w:type="spellEnd"/>
      <w:r w:rsidR="00643099">
        <w:t>)</w:t>
      </w:r>
      <w:r w:rsidR="00A15900">
        <w:t xml:space="preserve"> and participation is limited to </w:t>
      </w:r>
      <w:del w:id="62" w:author="andrea" w:date="2015-02-19T10:45:00Z">
        <w:r w:rsidR="00A15900" w:rsidDel="00BD4BBF">
          <w:delText>t</w:delText>
        </w:r>
      </w:del>
      <w:del w:id="63" w:author="andrea" w:date="2015-02-19T10:43:00Z">
        <w:r w:rsidR="00A15900" w:rsidDel="00E07B9C">
          <w:delText xml:space="preserve">he best </w:delText>
        </w:r>
      </w:del>
      <w:r w:rsidR="00A15900">
        <w:t>300</w:t>
      </w:r>
      <w:r w:rsidR="004B272D">
        <w:t xml:space="preserve"> registered members</w:t>
      </w:r>
      <w:r w:rsidR="00F23B2B">
        <w:t>!</w:t>
      </w:r>
      <w:r w:rsidR="00651A29">
        <w:t xml:space="preserve"> </w:t>
      </w:r>
    </w:p>
    <w:p w14:paraId="00836E39" w14:textId="14898C66" w:rsidR="006C54D4" w:rsidRDefault="007E7B8D" w:rsidP="00D018D3">
      <w:pPr>
        <w:rPr>
          <w:ins w:id="64" w:author="andrea" w:date="2015-02-19T10:52:00Z"/>
        </w:rPr>
      </w:pPr>
      <w:r>
        <w:t>Y</w:t>
      </w:r>
      <w:r w:rsidR="00B2662B">
        <w:t>ou</w:t>
      </w:r>
      <w:r w:rsidR="007B2D83">
        <w:t xml:space="preserve"> will be competing</w:t>
      </w:r>
      <w:r w:rsidR="00651A29">
        <w:t xml:space="preserve"> in</w:t>
      </w:r>
      <w:r w:rsidR="00A33745">
        <w:t xml:space="preserve"> </w:t>
      </w:r>
      <w:r w:rsidR="00EA2348" w:rsidRPr="00F322C2">
        <w:rPr>
          <w:i/>
        </w:rPr>
        <w:t>small</w:t>
      </w:r>
      <w:r w:rsidR="00EA2348">
        <w:t xml:space="preserve"> </w:t>
      </w:r>
      <w:r w:rsidR="00A33745">
        <w:t>virtual</w:t>
      </w:r>
      <w:r w:rsidR="00651A29">
        <w:t xml:space="preserve"> rooms</w:t>
      </w:r>
      <w:r w:rsidR="00F52502">
        <w:t>. Room prizes will be awarded</w:t>
      </w:r>
      <w:r w:rsidR="00CF2E95">
        <w:t xml:space="preserve"> to the 1</w:t>
      </w:r>
      <w:r w:rsidR="00CF2E95" w:rsidRPr="00CF2E95">
        <w:rPr>
          <w:vertAlign w:val="superscript"/>
        </w:rPr>
        <w:t>st</w:t>
      </w:r>
      <w:r w:rsidR="00CF2E95">
        <w:t xml:space="preserve"> and 2</w:t>
      </w:r>
      <w:r w:rsidR="00CF2E95" w:rsidRPr="00CF2E95">
        <w:rPr>
          <w:vertAlign w:val="superscript"/>
        </w:rPr>
        <w:t>nd</w:t>
      </w:r>
      <w:r w:rsidR="00CF2E95">
        <w:t xml:space="preserve"> of each room</w:t>
      </w:r>
      <w:r w:rsidR="00E21767">
        <w:t xml:space="preserve">, in addition to </w:t>
      </w:r>
      <w:r w:rsidR="00057A90">
        <w:t xml:space="preserve">several </w:t>
      </w:r>
      <w:r w:rsidR="00DC5604">
        <w:t>grand prize</w:t>
      </w:r>
      <w:r w:rsidR="000C46B6">
        <w:t>s</w:t>
      </w:r>
      <w:r w:rsidR="008D18CF">
        <w:t xml:space="preserve"> for the best competitors overall</w:t>
      </w:r>
      <w:r w:rsidR="00DC5604">
        <w:t>.</w:t>
      </w:r>
    </w:p>
    <w:p w14:paraId="19AFDA70" w14:textId="77777777" w:rsidR="004239E5" w:rsidRDefault="004239E5" w:rsidP="004239E5">
      <w:pPr>
        <w:pStyle w:val="Heading1"/>
      </w:pPr>
      <w:moveToRangeStart w:id="65" w:author="andrea" w:date="2015-02-19T10:52:00Z" w:name="move285962489"/>
      <w:moveTo w:id="66" w:author="andrea" w:date="2015-02-19T10:52:00Z">
        <w:r>
          <w:t>Prizes</w:t>
        </w:r>
      </w:moveTo>
    </w:p>
    <w:p w14:paraId="0A5BC3AC" w14:textId="77777777" w:rsidR="004239E5" w:rsidRPr="005847F7" w:rsidRDefault="004239E5" w:rsidP="004239E5">
      <w:moveTo w:id="67" w:author="andrea" w:date="2015-02-19T10:52:00Z">
        <w:r>
          <w:t>[…]</w:t>
        </w:r>
      </w:moveTo>
    </w:p>
    <w:p w14:paraId="7D6E4DCF" w14:textId="77777777" w:rsidR="004239E5" w:rsidRDefault="004239E5" w:rsidP="004239E5">
      <w:pPr>
        <w:pStyle w:val="Heading1"/>
      </w:pPr>
      <w:moveTo w:id="68" w:author="andrea" w:date="2015-02-19T10:52:00Z">
        <w:r>
          <w:t>Schedule</w:t>
        </w:r>
      </w:moveTo>
    </w:p>
    <w:p w14:paraId="0BAC0479" w14:textId="77777777" w:rsidR="004239E5" w:rsidRPr="005847F7" w:rsidRDefault="004239E5" w:rsidP="004239E5">
      <w:moveTo w:id="69" w:author="andrea" w:date="2015-02-19T10:52:00Z">
        <w:r>
          <w:t>[…]</w:t>
        </w:r>
      </w:moveTo>
    </w:p>
    <w:moveToRangeEnd w:id="65"/>
    <w:p w14:paraId="1BFB7B24" w14:textId="77777777" w:rsidR="004239E5" w:rsidRPr="00CB5220" w:rsidRDefault="004239E5" w:rsidP="00D018D3"/>
    <w:sectPr w:rsidR="004239E5" w:rsidRPr="00CB5220" w:rsidSect="00212D0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054524" w14:textId="77777777" w:rsidR="00D53634" w:rsidRDefault="00D53634" w:rsidP="00D018D3">
      <w:r>
        <w:separator/>
      </w:r>
    </w:p>
  </w:endnote>
  <w:endnote w:type="continuationSeparator" w:id="0">
    <w:p w14:paraId="13DCE14B" w14:textId="77777777" w:rsidR="00D53634" w:rsidRDefault="00D53634" w:rsidP="00D01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92706C" w14:textId="77777777" w:rsidR="00D53634" w:rsidRDefault="00D53634" w:rsidP="00D018D3">
      <w:r>
        <w:separator/>
      </w:r>
    </w:p>
  </w:footnote>
  <w:footnote w:type="continuationSeparator" w:id="0">
    <w:p w14:paraId="44C95B20" w14:textId="77777777" w:rsidR="00D53634" w:rsidRDefault="00D53634" w:rsidP="00D018D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42971"/>
    <w:multiLevelType w:val="hybridMultilevel"/>
    <w:tmpl w:val="296EA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C9750F"/>
    <w:multiLevelType w:val="hybridMultilevel"/>
    <w:tmpl w:val="6FEC0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675E33"/>
    <w:multiLevelType w:val="multilevel"/>
    <w:tmpl w:val="0FBCF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8A04CC"/>
    <w:multiLevelType w:val="hybridMultilevel"/>
    <w:tmpl w:val="5180F6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F5D49A1"/>
    <w:multiLevelType w:val="multilevel"/>
    <w:tmpl w:val="D3BC7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CC193F"/>
    <w:multiLevelType w:val="hybridMultilevel"/>
    <w:tmpl w:val="BF7C7CA0"/>
    <w:lvl w:ilvl="0" w:tplc="E8742A6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246300"/>
    <w:multiLevelType w:val="multilevel"/>
    <w:tmpl w:val="6674E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0B2C71"/>
    <w:multiLevelType w:val="hybridMultilevel"/>
    <w:tmpl w:val="311C7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72732A"/>
    <w:multiLevelType w:val="multilevel"/>
    <w:tmpl w:val="ADF2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9D3208"/>
    <w:multiLevelType w:val="hybridMultilevel"/>
    <w:tmpl w:val="38D2335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5F01732"/>
    <w:multiLevelType w:val="hybridMultilevel"/>
    <w:tmpl w:val="B87853DA"/>
    <w:lvl w:ilvl="0" w:tplc="48484E56">
      <w:start w:val="1"/>
      <w:numFmt w:val="decimal"/>
      <w:lvlText w:val="%1."/>
      <w:lvlJc w:val="left"/>
      <w:pPr>
        <w:ind w:left="720" w:hanging="360"/>
      </w:pPr>
      <w:rPr>
        <w:rFonts w:eastAsia="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3C2C51"/>
    <w:multiLevelType w:val="multilevel"/>
    <w:tmpl w:val="D4D46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E53E2F"/>
    <w:multiLevelType w:val="hybridMultilevel"/>
    <w:tmpl w:val="6FEC0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D94F8F"/>
    <w:multiLevelType w:val="hybridMultilevel"/>
    <w:tmpl w:val="BE8A5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342F34"/>
    <w:multiLevelType w:val="hybridMultilevel"/>
    <w:tmpl w:val="6FEC0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343F55"/>
    <w:multiLevelType w:val="hybridMultilevel"/>
    <w:tmpl w:val="A91E6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5"/>
  </w:num>
  <w:num w:numId="4">
    <w:abstractNumId w:val="9"/>
  </w:num>
  <w:num w:numId="5">
    <w:abstractNumId w:val="5"/>
  </w:num>
  <w:num w:numId="6">
    <w:abstractNumId w:val="14"/>
  </w:num>
  <w:num w:numId="7">
    <w:abstractNumId w:val="1"/>
  </w:num>
  <w:num w:numId="8">
    <w:abstractNumId w:val="12"/>
  </w:num>
  <w:num w:numId="9">
    <w:abstractNumId w:val="11"/>
  </w:num>
  <w:num w:numId="10">
    <w:abstractNumId w:val="4"/>
  </w:num>
  <w:num w:numId="11">
    <w:abstractNumId w:val="6"/>
  </w:num>
  <w:num w:numId="12">
    <w:abstractNumId w:val="2"/>
  </w:num>
  <w:num w:numId="13">
    <w:abstractNumId w:val="8"/>
  </w:num>
  <w:num w:numId="14">
    <w:abstractNumId w:val="10"/>
  </w:num>
  <w:num w:numId="15">
    <w:abstractNumId w:val="1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720"/>
    <w:rsid w:val="00000E4C"/>
    <w:rsid w:val="0000124D"/>
    <w:rsid w:val="00002310"/>
    <w:rsid w:val="000035C5"/>
    <w:rsid w:val="00012516"/>
    <w:rsid w:val="0001337C"/>
    <w:rsid w:val="00013DCB"/>
    <w:rsid w:val="00024F66"/>
    <w:rsid w:val="00027DEA"/>
    <w:rsid w:val="00031F82"/>
    <w:rsid w:val="00034A5D"/>
    <w:rsid w:val="00036248"/>
    <w:rsid w:val="00040100"/>
    <w:rsid w:val="00040280"/>
    <w:rsid w:val="000474EA"/>
    <w:rsid w:val="00050595"/>
    <w:rsid w:val="00055887"/>
    <w:rsid w:val="0005670A"/>
    <w:rsid w:val="0005779B"/>
    <w:rsid w:val="00057A90"/>
    <w:rsid w:val="00061F54"/>
    <w:rsid w:val="00062973"/>
    <w:rsid w:val="00062C12"/>
    <w:rsid w:val="000641C6"/>
    <w:rsid w:val="00064859"/>
    <w:rsid w:val="00065651"/>
    <w:rsid w:val="000728D6"/>
    <w:rsid w:val="00072E96"/>
    <w:rsid w:val="00073302"/>
    <w:rsid w:val="0007333E"/>
    <w:rsid w:val="00074FC2"/>
    <w:rsid w:val="000763B8"/>
    <w:rsid w:val="00081B44"/>
    <w:rsid w:val="00086B9C"/>
    <w:rsid w:val="00091735"/>
    <w:rsid w:val="0009342B"/>
    <w:rsid w:val="000957DB"/>
    <w:rsid w:val="0009664C"/>
    <w:rsid w:val="00096DF6"/>
    <w:rsid w:val="000A28BF"/>
    <w:rsid w:val="000A2F3E"/>
    <w:rsid w:val="000A4720"/>
    <w:rsid w:val="000A5EF5"/>
    <w:rsid w:val="000C0475"/>
    <w:rsid w:val="000C46B6"/>
    <w:rsid w:val="000C4CFC"/>
    <w:rsid w:val="000C4E54"/>
    <w:rsid w:val="000C5B1F"/>
    <w:rsid w:val="000D0532"/>
    <w:rsid w:val="000D0EB2"/>
    <w:rsid w:val="000D2F0A"/>
    <w:rsid w:val="000E43FB"/>
    <w:rsid w:val="000E4984"/>
    <w:rsid w:val="000E5FC6"/>
    <w:rsid w:val="000E770D"/>
    <w:rsid w:val="000F1CAC"/>
    <w:rsid w:val="000F5162"/>
    <w:rsid w:val="000F5B7E"/>
    <w:rsid w:val="00104928"/>
    <w:rsid w:val="00105F95"/>
    <w:rsid w:val="001063C0"/>
    <w:rsid w:val="00107801"/>
    <w:rsid w:val="00114D11"/>
    <w:rsid w:val="00116518"/>
    <w:rsid w:val="0012404B"/>
    <w:rsid w:val="00125451"/>
    <w:rsid w:val="00126E33"/>
    <w:rsid w:val="001270ED"/>
    <w:rsid w:val="00132BAE"/>
    <w:rsid w:val="0013349B"/>
    <w:rsid w:val="00133E54"/>
    <w:rsid w:val="00134840"/>
    <w:rsid w:val="00135CAF"/>
    <w:rsid w:val="00142CD9"/>
    <w:rsid w:val="00145442"/>
    <w:rsid w:val="00145555"/>
    <w:rsid w:val="001470D5"/>
    <w:rsid w:val="0015122C"/>
    <w:rsid w:val="00152ECF"/>
    <w:rsid w:val="00152F97"/>
    <w:rsid w:val="00155A92"/>
    <w:rsid w:val="00161F66"/>
    <w:rsid w:val="001743F0"/>
    <w:rsid w:val="001902BF"/>
    <w:rsid w:val="001966ED"/>
    <w:rsid w:val="001A4A19"/>
    <w:rsid w:val="001A5B82"/>
    <w:rsid w:val="001B6809"/>
    <w:rsid w:val="001B6FB2"/>
    <w:rsid w:val="001C0077"/>
    <w:rsid w:val="001C2B31"/>
    <w:rsid w:val="001C332A"/>
    <w:rsid w:val="001C3CEA"/>
    <w:rsid w:val="001C49D2"/>
    <w:rsid w:val="001C6DC4"/>
    <w:rsid w:val="001D2C9F"/>
    <w:rsid w:val="001D4767"/>
    <w:rsid w:val="001D4F52"/>
    <w:rsid w:val="001E087B"/>
    <w:rsid w:val="001E10D8"/>
    <w:rsid w:val="001E1C4A"/>
    <w:rsid w:val="001E5C83"/>
    <w:rsid w:val="001F6C76"/>
    <w:rsid w:val="001F6EAF"/>
    <w:rsid w:val="002023E2"/>
    <w:rsid w:val="002036B7"/>
    <w:rsid w:val="00204A70"/>
    <w:rsid w:val="002056C6"/>
    <w:rsid w:val="00206E6B"/>
    <w:rsid w:val="00207581"/>
    <w:rsid w:val="00211051"/>
    <w:rsid w:val="00211BF0"/>
    <w:rsid w:val="00211E07"/>
    <w:rsid w:val="002127E7"/>
    <w:rsid w:val="00212D03"/>
    <w:rsid w:val="00215558"/>
    <w:rsid w:val="00215A51"/>
    <w:rsid w:val="002228B4"/>
    <w:rsid w:val="00230521"/>
    <w:rsid w:val="002325C9"/>
    <w:rsid w:val="00233122"/>
    <w:rsid w:val="002331E9"/>
    <w:rsid w:val="00235A8D"/>
    <w:rsid w:val="00246055"/>
    <w:rsid w:val="0025040E"/>
    <w:rsid w:val="0025438B"/>
    <w:rsid w:val="002560BE"/>
    <w:rsid w:val="00264C05"/>
    <w:rsid w:val="00264FF9"/>
    <w:rsid w:val="00270D98"/>
    <w:rsid w:val="00275631"/>
    <w:rsid w:val="002767DD"/>
    <w:rsid w:val="002771C6"/>
    <w:rsid w:val="002854C6"/>
    <w:rsid w:val="00287864"/>
    <w:rsid w:val="002946E7"/>
    <w:rsid w:val="002A036E"/>
    <w:rsid w:val="002B1BF3"/>
    <w:rsid w:val="002B2855"/>
    <w:rsid w:val="002B6F97"/>
    <w:rsid w:val="002C0FD1"/>
    <w:rsid w:val="002C2E1B"/>
    <w:rsid w:val="002C663B"/>
    <w:rsid w:val="002C7CAD"/>
    <w:rsid w:val="002D0F12"/>
    <w:rsid w:val="002D5CC9"/>
    <w:rsid w:val="002D5F38"/>
    <w:rsid w:val="002D7D0B"/>
    <w:rsid w:val="002E2769"/>
    <w:rsid w:val="002E6000"/>
    <w:rsid w:val="002E6370"/>
    <w:rsid w:val="002E7DCD"/>
    <w:rsid w:val="002F1B2C"/>
    <w:rsid w:val="002F4FB8"/>
    <w:rsid w:val="002F6A8B"/>
    <w:rsid w:val="002F7499"/>
    <w:rsid w:val="003010A4"/>
    <w:rsid w:val="0030178D"/>
    <w:rsid w:val="0030336B"/>
    <w:rsid w:val="0030404A"/>
    <w:rsid w:val="0030629C"/>
    <w:rsid w:val="0031402B"/>
    <w:rsid w:val="00314620"/>
    <w:rsid w:val="0032499F"/>
    <w:rsid w:val="003278A2"/>
    <w:rsid w:val="00327FCC"/>
    <w:rsid w:val="00331157"/>
    <w:rsid w:val="0033446B"/>
    <w:rsid w:val="00335B3C"/>
    <w:rsid w:val="00336C33"/>
    <w:rsid w:val="00342435"/>
    <w:rsid w:val="00343E0E"/>
    <w:rsid w:val="003446A1"/>
    <w:rsid w:val="003503F4"/>
    <w:rsid w:val="00353AE3"/>
    <w:rsid w:val="003550FF"/>
    <w:rsid w:val="00360371"/>
    <w:rsid w:val="00364433"/>
    <w:rsid w:val="0036453A"/>
    <w:rsid w:val="00366731"/>
    <w:rsid w:val="00371076"/>
    <w:rsid w:val="003717D0"/>
    <w:rsid w:val="00371A88"/>
    <w:rsid w:val="00375FD3"/>
    <w:rsid w:val="0037645B"/>
    <w:rsid w:val="00377767"/>
    <w:rsid w:val="00377878"/>
    <w:rsid w:val="0038221A"/>
    <w:rsid w:val="0038515F"/>
    <w:rsid w:val="00385DAE"/>
    <w:rsid w:val="00385E1A"/>
    <w:rsid w:val="00386924"/>
    <w:rsid w:val="00386927"/>
    <w:rsid w:val="003924B4"/>
    <w:rsid w:val="003926D8"/>
    <w:rsid w:val="003926EB"/>
    <w:rsid w:val="003929CD"/>
    <w:rsid w:val="00394ABB"/>
    <w:rsid w:val="00397E17"/>
    <w:rsid w:val="003A3A48"/>
    <w:rsid w:val="003A409E"/>
    <w:rsid w:val="003A506C"/>
    <w:rsid w:val="003A7850"/>
    <w:rsid w:val="003B3218"/>
    <w:rsid w:val="003B3B68"/>
    <w:rsid w:val="003B4AD0"/>
    <w:rsid w:val="003C19E4"/>
    <w:rsid w:val="003C3668"/>
    <w:rsid w:val="003D18BC"/>
    <w:rsid w:val="003D1C47"/>
    <w:rsid w:val="003D285A"/>
    <w:rsid w:val="003D6400"/>
    <w:rsid w:val="003E1E77"/>
    <w:rsid w:val="003E344B"/>
    <w:rsid w:val="003F1F6F"/>
    <w:rsid w:val="004029E2"/>
    <w:rsid w:val="0040324C"/>
    <w:rsid w:val="00406DAE"/>
    <w:rsid w:val="004117B9"/>
    <w:rsid w:val="004169C1"/>
    <w:rsid w:val="00416B43"/>
    <w:rsid w:val="00417084"/>
    <w:rsid w:val="004239E5"/>
    <w:rsid w:val="00427351"/>
    <w:rsid w:val="00431339"/>
    <w:rsid w:val="00432BF7"/>
    <w:rsid w:val="00433C38"/>
    <w:rsid w:val="00435D29"/>
    <w:rsid w:val="004376B1"/>
    <w:rsid w:val="004378C5"/>
    <w:rsid w:val="00447F8A"/>
    <w:rsid w:val="004512FC"/>
    <w:rsid w:val="004527B8"/>
    <w:rsid w:val="004535BC"/>
    <w:rsid w:val="0045360A"/>
    <w:rsid w:val="0045499B"/>
    <w:rsid w:val="00462BF7"/>
    <w:rsid w:val="00465A7D"/>
    <w:rsid w:val="004709DE"/>
    <w:rsid w:val="00474ED6"/>
    <w:rsid w:val="00476C2F"/>
    <w:rsid w:val="00477410"/>
    <w:rsid w:val="00482000"/>
    <w:rsid w:val="00485B61"/>
    <w:rsid w:val="004861A2"/>
    <w:rsid w:val="0049220F"/>
    <w:rsid w:val="004A3220"/>
    <w:rsid w:val="004A7549"/>
    <w:rsid w:val="004B064D"/>
    <w:rsid w:val="004B1FB6"/>
    <w:rsid w:val="004B272D"/>
    <w:rsid w:val="004B35D7"/>
    <w:rsid w:val="004B3DAC"/>
    <w:rsid w:val="004B6445"/>
    <w:rsid w:val="004C0193"/>
    <w:rsid w:val="004C3A4A"/>
    <w:rsid w:val="004C4118"/>
    <w:rsid w:val="004D11F6"/>
    <w:rsid w:val="004D2BC4"/>
    <w:rsid w:val="004D456A"/>
    <w:rsid w:val="004D468A"/>
    <w:rsid w:val="004D4A15"/>
    <w:rsid w:val="004D6D6A"/>
    <w:rsid w:val="004D6DEA"/>
    <w:rsid w:val="004F22B7"/>
    <w:rsid w:val="004F2AB6"/>
    <w:rsid w:val="004F7F83"/>
    <w:rsid w:val="00500D1C"/>
    <w:rsid w:val="0050438C"/>
    <w:rsid w:val="00504A6D"/>
    <w:rsid w:val="00507749"/>
    <w:rsid w:val="005132F8"/>
    <w:rsid w:val="00515D65"/>
    <w:rsid w:val="005163B4"/>
    <w:rsid w:val="00523A7A"/>
    <w:rsid w:val="00524F99"/>
    <w:rsid w:val="00526C51"/>
    <w:rsid w:val="005315A0"/>
    <w:rsid w:val="005317CB"/>
    <w:rsid w:val="00531C5E"/>
    <w:rsid w:val="00533DC4"/>
    <w:rsid w:val="00534E5C"/>
    <w:rsid w:val="0053783A"/>
    <w:rsid w:val="005425C3"/>
    <w:rsid w:val="0054309E"/>
    <w:rsid w:val="00550999"/>
    <w:rsid w:val="005554B8"/>
    <w:rsid w:val="0055641D"/>
    <w:rsid w:val="00556D7F"/>
    <w:rsid w:val="0056250F"/>
    <w:rsid w:val="00562FEC"/>
    <w:rsid w:val="0056302A"/>
    <w:rsid w:val="0056384E"/>
    <w:rsid w:val="00567929"/>
    <w:rsid w:val="00571352"/>
    <w:rsid w:val="00576680"/>
    <w:rsid w:val="00577941"/>
    <w:rsid w:val="00577A2B"/>
    <w:rsid w:val="005826BF"/>
    <w:rsid w:val="005847F7"/>
    <w:rsid w:val="005851DE"/>
    <w:rsid w:val="00587C75"/>
    <w:rsid w:val="0059110C"/>
    <w:rsid w:val="00593E9E"/>
    <w:rsid w:val="005A11CE"/>
    <w:rsid w:val="005A6197"/>
    <w:rsid w:val="005A6330"/>
    <w:rsid w:val="005B0B5A"/>
    <w:rsid w:val="005B1D1E"/>
    <w:rsid w:val="005B26D3"/>
    <w:rsid w:val="005B42B9"/>
    <w:rsid w:val="005C3497"/>
    <w:rsid w:val="005C49C0"/>
    <w:rsid w:val="005C61A3"/>
    <w:rsid w:val="005D0707"/>
    <w:rsid w:val="005D4CD5"/>
    <w:rsid w:val="005D4D30"/>
    <w:rsid w:val="005D6F37"/>
    <w:rsid w:val="005E0EA7"/>
    <w:rsid w:val="005F4A05"/>
    <w:rsid w:val="005F7342"/>
    <w:rsid w:val="00604D1F"/>
    <w:rsid w:val="00605683"/>
    <w:rsid w:val="00613B90"/>
    <w:rsid w:val="00614336"/>
    <w:rsid w:val="006166A9"/>
    <w:rsid w:val="00623ABE"/>
    <w:rsid w:val="00627185"/>
    <w:rsid w:val="00630125"/>
    <w:rsid w:val="00631C23"/>
    <w:rsid w:val="00631FEF"/>
    <w:rsid w:val="006346BE"/>
    <w:rsid w:val="00634DF6"/>
    <w:rsid w:val="0063571A"/>
    <w:rsid w:val="006377A9"/>
    <w:rsid w:val="00640B57"/>
    <w:rsid w:val="00641BC0"/>
    <w:rsid w:val="00643099"/>
    <w:rsid w:val="006433BF"/>
    <w:rsid w:val="006436CF"/>
    <w:rsid w:val="00644B9C"/>
    <w:rsid w:val="00644C36"/>
    <w:rsid w:val="006456BE"/>
    <w:rsid w:val="00646424"/>
    <w:rsid w:val="006516A7"/>
    <w:rsid w:val="00651A29"/>
    <w:rsid w:val="0065310A"/>
    <w:rsid w:val="00655C37"/>
    <w:rsid w:val="00657339"/>
    <w:rsid w:val="0066225A"/>
    <w:rsid w:val="006644BE"/>
    <w:rsid w:val="00665179"/>
    <w:rsid w:val="006657A9"/>
    <w:rsid w:val="00666B3A"/>
    <w:rsid w:val="006717C3"/>
    <w:rsid w:val="0067187B"/>
    <w:rsid w:val="00672CFE"/>
    <w:rsid w:val="00677DEC"/>
    <w:rsid w:val="00680668"/>
    <w:rsid w:val="00685251"/>
    <w:rsid w:val="0068615F"/>
    <w:rsid w:val="00691350"/>
    <w:rsid w:val="00692C6C"/>
    <w:rsid w:val="006957E8"/>
    <w:rsid w:val="006976AF"/>
    <w:rsid w:val="006A1544"/>
    <w:rsid w:val="006A3D40"/>
    <w:rsid w:val="006A76BD"/>
    <w:rsid w:val="006B63A7"/>
    <w:rsid w:val="006B648E"/>
    <w:rsid w:val="006B68EB"/>
    <w:rsid w:val="006C00AD"/>
    <w:rsid w:val="006C0BD4"/>
    <w:rsid w:val="006C1D72"/>
    <w:rsid w:val="006C539C"/>
    <w:rsid w:val="006C549B"/>
    <w:rsid w:val="006C54D4"/>
    <w:rsid w:val="006C6801"/>
    <w:rsid w:val="006D05F8"/>
    <w:rsid w:val="006D52F2"/>
    <w:rsid w:val="006D61EA"/>
    <w:rsid w:val="006E1CE8"/>
    <w:rsid w:val="006E54B6"/>
    <w:rsid w:val="006F305A"/>
    <w:rsid w:val="006F47D0"/>
    <w:rsid w:val="006F568D"/>
    <w:rsid w:val="006F6093"/>
    <w:rsid w:val="006F7FEB"/>
    <w:rsid w:val="00700CC4"/>
    <w:rsid w:val="007029B8"/>
    <w:rsid w:val="0070455F"/>
    <w:rsid w:val="00714F7C"/>
    <w:rsid w:val="00715839"/>
    <w:rsid w:val="00717B5C"/>
    <w:rsid w:val="00720877"/>
    <w:rsid w:val="00720C82"/>
    <w:rsid w:val="007215B0"/>
    <w:rsid w:val="0072413F"/>
    <w:rsid w:val="007248AF"/>
    <w:rsid w:val="00733C6F"/>
    <w:rsid w:val="00734DAF"/>
    <w:rsid w:val="00735B50"/>
    <w:rsid w:val="00735E8C"/>
    <w:rsid w:val="007406EC"/>
    <w:rsid w:val="00741AFD"/>
    <w:rsid w:val="00741CFC"/>
    <w:rsid w:val="007453A9"/>
    <w:rsid w:val="00746DEE"/>
    <w:rsid w:val="00753B61"/>
    <w:rsid w:val="00753F38"/>
    <w:rsid w:val="00754A1D"/>
    <w:rsid w:val="00754EB2"/>
    <w:rsid w:val="00756853"/>
    <w:rsid w:val="00756C34"/>
    <w:rsid w:val="007621A5"/>
    <w:rsid w:val="007640EA"/>
    <w:rsid w:val="00766307"/>
    <w:rsid w:val="0076789F"/>
    <w:rsid w:val="00770070"/>
    <w:rsid w:val="007728C9"/>
    <w:rsid w:val="0077434D"/>
    <w:rsid w:val="00776AE3"/>
    <w:rsid w:val="007814BA"/>
    <w:rsid w:val="007824B0"/>
    <w:rsid w:val="00783FC6"/>
    <w:rsid w:val="00786F10"/>
    <w:rsid w:val="00791321"/>
    <w:rsid w:val="00793DBC"/>
    <w:rsid w:val="007A08F4"/>
    <w:rsid w:val="007A371B"/>
    <w:rsid w:val="007A7BF1"/>
    <w:rsid w:val="007B2BA7"/>
    <w:rsid w:val="007B2D83"/>
    <w:rsid w:val="007B427D"/>
    <w:rsid w:val="007C0083"/>
    <w:rsid w:val="007C1CB6"/>
    <w:rsid w:val="007C36C2"/>
    <w:rsid w:val="007C3EF5"/>
    <w:rsid w:val="007C4FE7"/>
    <w:rsid w:val="007C6CDD"/>
    <w:rsid w:val="007D0AF3"/>
    <w:rsid w:val="007D3A7B"/>
    <w:rsid w:val="007D50D5"/>
    <w:rsid w:val="007E2BEF"/>
    <w:rsid w:val="007E367D"/>
    <w:rsid w:val="007E46B6"/>
    <w:rsid w:val="007E7B8D"/>
    <w:rsid w:val="007F06E7"/>
    <w:rsid w:val="007F1382"/>
    <w:rsid w:val="00802071"/>
    <w:rsid w:val="00802D64"/>
    <w:rsid w:val="008050CC"/>
    <w:rsid w:val="008103D8"/>
    <w:rsid w:val="00810E86"/>
    <w:rsid w:val="00820088"/>
    <w:rsid w:val="008239F9"/>
    <w:rsid w:val="008260A6"/>
    <w:rsid w:val="00827281"/>
    <w:rsid w:val="008274B9"/>
    <w:rsid w:val="0082775C"/>
    <w:rsid w:val="00832638"/>
    <w:rsid w:val="00837354"/>
    <w:rsid w:val="00837580"/>
    <w:rsid w:val="00837794"/>
    <w:rsid w:val="008444B8"/>
    <w:rsid w:val="008445CE"/>
    <w:rsid w:val="00844929"/>
    <w:rsid w:val="008474AE"/>
    <w:rsid w:val="008519D4"/>
    <w:rsid w:val="0085274F"/>
    <w:rsid w:val="00853D52"/>
    <w:rsid w:val="00857A34"/>
    <w:rsid w:val="00860000"/>
    <w:rsid w:val="00863072"/>
    <w:rsid w:val="00864277"/>
    <w:rsid w:val="00864DC4"/>
    <w:rsid w:val="0086601C"/>
    <w:rsid w:val="0086609F"/>
    <w:rsid w:val="00867096"/>
    <w:rsid w:val="00872CB9"/>
    <w:rsid w:val="00873765"/>
    <w:rsid w:val="00875702"/>
    <w:rsid w:val="00876F60"/>
    <w:rsid w:val="00892821"/>
    <w:rsid w:val="008949DC"/>
    <w:rsid w:val="00894BBF"/>
    <w:rsid w:val="00895AF1"/>
    <w:rsid w:val="008A5893"/>
    <w:rsid w:val="008A5945"/>
    <w:rsid w:val="008A66A3"/>
    <w:rsid w:val="008B0FA8"/>
    <w:rsid w:val="008B1955"/>
    <w:rsid w:val="008C00EF"/>
    <w:rsid w:val="008C06BA"/>
    <w:rsid w:val="008C14AF"/>
    <w:rsid w:val="008C25E4"/>
    <w:rsid w:val="008D17CC"/>
    <w:rsid w:val="008D18CF"/>
    <w:rsid w:val="008D1D42"/>
    <w:rsid w:val="008D6491"/>
    <w:rsid w:val="008D651D"/>
    <w:rsid w:val="008E23F1"/>
    <w:rsid w:val="008E56D7"/>
    <w:rsid w:val="008E7737"/>
    <w:rsid w:val="008E7887"/>
    <w:rsid w:val="008F4F7E"/>
    <w:rsid w:val="008F61B0"/>
    <w:rsid w:val="008F6D07"/>
    <w:rsid w:val="00901469"/>
    <w:rsid w:val="00902962"/>
    <w:rsid w:val="00903935"/>
    <w:rsid w:val="009039FF"/>
    <w:rsid w:val="00905C55"/>
    <w:rsid w:val="00914F44"/>
    <w:rsid w:val="00917107"/>
    <w:rsid w:val="009176FC"/>
    <w:rsid w:val="00921F22"/>
    <w:rsid w:val="009241F1"/>
    <w:rsid w:val="00925FD0"/>
    <w:rsid w:val="009332B9"/>
    <w:rsid w:val="00935C1A"/>
    <w:rsid w:val="00940B24"/>
    <w:rsid w:val="0094249D"/>
    <w:rsid w:val="00942577"/>
    <w:rsid w:val="00943C7F"/>
    <w:rsid w:val="00952BEF"/>
    <w:rsid w:val="00955C19"/>
    <w:rsid w:val="009566B3"/>
    <w:rsid w:val="00956E33"/>
    <w:rsid w:val="00963BB9"/>
    <w:rsid w:val="00965A1E"/>
    <w:rsid w:val="00966898"/>
    <w:rsid w:val="00971745"/>
    <w:rsid w:val="0097264C"/>
    <w:rsid w:val="009742ED"/>
    <w:rsid w:val="00974B2F"/>
    <w:rsid w:val="00977202"/>
    <w:rsid w:val="00990D02"/>
    <w:rsid w:val="009910EC"/>
    <w:rsid w:val="0099241C"/>
    <w:rsid w:val="00992D8F"/>
    <w:rsid w:val="00995408"/>
    <w:rsid w:val="009A0701"/>
    <w:rsid w:val="009A2D4C"/>
    <w:rsid w:val="009A3CF9"/>
    <w:rsid w:val="009A5A53"/>
    <w:rsid w:val="009B1C63"/>
    <w:rsid w:val="009B3B6C"/>
    <w:rsid w:val="009B5426"/>
    <w:rsid w:val="009B7025"/>
    <w:rsid w:val="009B7F16"/>
    <w:rsid w:val="009C0462"/>
    <w:rsid w:val="009C24D5"/>
    <w:rsid w:val="009C428A"/>
    <w:rsid w:val="009C5353"/>
    <w:rsid w:val="009C59FB"/>
    <w:rsid w:val="009C5B78"/>
    <w:rsid w:val="009D0DB0"/>
    <w:rsid w:val="009D1009"/>
    <w:rsid w:val="009D1E4F"/>
    <w:rsid w:val="009D5B6F"/>
    <w:rsid w:val="009D68A8"/>
    <w:rsid w:val="009D7197"/>
    <w:rsid w:val="009D75A8"/>
    <w:rsid w:val="009E557A"/>
    <w:rsid w:val="009E76E5"/>
    <w:rsid w:val="009F0B92"/>
    <w:rsid w:val="00A0024B"/>
    <w:rsid w:val="00A03E1C"/>
    <w:rsid w:val="00A11624"/>
    <w:rsid w:val="00A12F7B"/>
    <w:rsid w:val="00A15900"/>
    <w:rsid w:val="00A21C8F"/>
    <w:rsid w:val="00A22E24"/>
    <w:rsid w:val="00A31C31"/>
    <w:rsid w:val="00A33745"/>
    <w:rsid w:val="00A40CF1"/>
    <w:rsid w:val="00A41D51"/>
    <w:rsid w:val="00A43CB2"/>
    <w:rsid w:val="00A44EDF"/>
    <w:rsid w:val="00A467CF"/>
    <w:rsid w:val="00A51219"/>
    <w:rsid w:val="00A5245C"/>
    <w:rsid w:val="00A5420F"/>
    <w:rsid w:val="00A57EF3"/>
    <w:rsid w:val="00A63E24"/>
    <w:rsid w:val="00A66895"/>
    <w:rsid w:val="00A70847"/>
    <w:rsid w:val="00A731BC"/>
    <w:rsid w:val="00A7332C"/>
    <w:rsid w:val="00A73914"/>
    <w:rsid w:val="00A87E81"/>
    <w:rsid w:val="00A93124"/>
    <w:rsid w:val="00A95E47"/>
    <w:rsid w:val="00A95EE6"/>
    <w:rsid w:val="00A962DB"/>
    <w:rsid w:val="00A97C30"/>
    <w:rsid w:val="00AA1E33"/>
    <w:rsid w:val="00AA3316"/>
    <w:rsid w:val="00AA5314"/>
    <w:rsid w:val="00AB03B3"/>
    <w:rsid w:val="00AB03B6"/>
    <w:rsid w:val="00AB4D25"/>
    <w:rsid w:val="00AB5373"/>
    <w:rsid w:val="00AC3747"/>
    <w:rsid w:val="00AC62F4"/>
    <w:rsid w:val="00AC7685"/>
    <w:rsid w:val="00AD1958"/>
    <w:rsid w:val="00AD4468"/>
    <w:rsid w:val="00AD5ED6"/>
    <w:rsid w:val="00AE3829"/>
    <w:rsid w:val="00AE3FB9"/>
    <w:rsid w:val="00AE7772"/>
    <w:rsid w:val="00AE7A80"/>
    <w:rsid w:val="00AF008A"/>
    <w:rsid w:val="00AF34DE"/>
    <w:rsid w:val="00AF3C8E"/>
    <w:rsid w:val="00AF544D"/>
    <w:rsid w:val="00B0601D"/>
    <w:rsid w:val="00B11313"/>
    <w:rsid w:val="00B11C15"/>
    <w:rsid w:val="00B203D4"/>
    <w:rsid w:val="00B207C3"/>
    <w:rsid w:val="00B20AD4"/>
    <w:rsid w:val="00B21891"/>
    <w:rsid w:val="00B21A52"/>
    <w:rsid w:val="00B21ECA"/>
    <w:rsid w:val="00B2662B"/>
    <w:rsid w:val="00B26AB3"/>
    <w:rsid w:val="00B323FF"/>
    <w:rsid w:val="00B37C74"/>
    <w:rsid w:val="00B423D4"/>
    <w:rsid w:val="00B43B04"/>
    <w:rsid w:val="00B45995"/>
    <w:rsid w:val="00B50477"/>
    <w:rsid w:val="00B53F40"/>
    <w:rsid w:val="00B5548B"/>
    <w:rsid w:val="00B5593E"/>
    <w:rsid w:val="00B56C29"/>
    <w:rsid w:val="00B6450A"/>
    <w:rsid w:val="00B67588"/>
    <w:rsid w:val="00B67885"/>
    <w:rsid w:val="00B730BA"/>
    <w:rsid w:val="00B761D2"/>
    <w:rsid w:val="00B802BA"/>
    <w:rsid w:val="00B8063D"/>
    <w:rsid w:val="00B81BB7"/>
    <w:rsid w:val="00B92A58"/>
    <w:rsid w:val="00B970EE"/>
    <w:rsid w:val="00B97FBD"/>
    <w:rsid w:val="00BA0C58"/>
    <w:rsid w:val="00BA38DC"/>
    <w:rsid w:val="00BA3B09"/>
    <w:rsid w:val="00BA5777"/>
    <w:rsid w:val="00BB2BAC"/>
    <w:rsid w:val="00BB3850"/>
    <w:rsid w:val="00BB557B"/>
    <w:rsid w:val="00BB5749"/>
    <w:rsid w:val="00BB70C8"/>
    <w:rsid w:val="00BC099E"/>
    <w:rsid w:val="00BC6080"/>
    <w:rsid w:val="00BC6262"/>
    <w:rsid w:val="00BC7C89"/>
    <w:rsid w:val="00BD0CD8"/>
    <w:rsid w:val="00BD1D83"/>
    <w:rsid w:val="00BD3B62"/>
    <w:rsid w:val="00BD3C38"/>
    <w:rsid w:val="00BD4BBF"/>
    <w:rsid w:val="00BD4C72"/>
    <w:rsid w:val="00BD5FE3"/>
    <w:rsid w:val="00BD73F1"/>
    <w:rsid w:val="00BE12C3"/>
    <w:rsid w:val="00BE1D5D"/>
    <w:rsid w:val="00BE248A"/>
    <w:rsid w:val="00BE3CF0"/>
    <w:rsid w:val="00BE500F"/>
    <w:rsid w:val="00BE773B"/>
    <w:rsid w:val="00BF4D60"/>
    <w:rsid w:val="00C016A7"/>
    <w:rsid w:val="00C054CA"/>
    <w:rsid w:val="00C069AF"/>
    <w:rsid w:val="00C072F0"/>
    <w:rsid w:val="00C075F9"/>
    <w:rsid w:val="00C137B2"/>
    <w:rsid w:val="00C17574"/>
    <w:rsid w:val="00C2185B"/>
    <w:rsid w:val="00C23F1A"/>
    <w:rsid w:val="00C30ADB"/>
    <w:rsid w:val="00C30ED0"/>
    <w:rsid w:val="00C33C96"/>
    <w:rsid w:val="00C359A0"/>
    <w:rsid w:val="00C37AC5"/>
    <w:rsid w:val="00C40D6B"/>
    <w:rsid w:val="00C42F94"/>
    <w:rsid w:val="00C4435E"/>
    <w:rsid w:val="00C44F29"/>
    <w:rsid w:val="00C45C79"/>
    <w:rsid w:val="00C46113"/>
    <w:rsid w:val="00C51593"/>
    <w:rsid w:val="00C525D4"/>
    <w:rsid w:val="00C53E49"/>
    <w:rsid w:val="00C55F3A"/>
    <w:rsid w:val="00C560E2"/>
    <w:rsid w:val="00C61A46"/>
    <w:rsid w:val="00C62B12"/>
    <w:rsid w:val="00C64549"/>
    <w:rsid w:val="00C64B52"/>
    <w:rsid w:val="00C65451"/>
    <w:rsid w:val="00C70BF0"/>
    <w:rsid w:val="00C7209B"/>
    <w:rsid w:val="00C7475A"/>
    <w:rsid w:val="00C8377C"/>
    <w:rsid w:val="00C84461"/>
    <w:rsid w:val="00C86256"/>
    <w:rsid w:val="00C915FF"/>
    <w:rsid w:val="00C93125"/>
    <w:rsid w:val="00C9334B"/>
    <w:rsid w:val="00C949D8"/>
    <w:rsid w:val="00C94A04"/>
    <w:rsid w:val="00C96E2C"/>
    <w:rsid w:val="00C973D5"/>
    <w:rsid w:val="00C976E1"/>
    <w:rsid w:val="00CA11A6"/>
    <w:rsid w:val="00CA7665"/>
    <w:rsid w:val="00CB1E4A"/>
    <w:rsid w:val="00CB5220"/>
    <w:rsid w:val="00CB6BA5"/>
    <w:rsid w:val="00CB7E61"/>
    <w:rsid w:val="00CC494A"/>
    <w:rsid w:val="00CC6EFC"/>
    <w:rsid w:val="00CC7130"/>
    <w:rsid w:val="00CD0D09"/>
    <w:rsid w:val="00CD454E"/>
    <w:rsid w:val="00CD4C14"/>
    <w:rsid w:val="00CD6111"/>
    <w:rsid w:val="00CD61EB"/>
    <w:rsid w:val="00CE4D07"/>
    <w:rsid w:val="00CF03B9"/>
    <w:rsid w:val="00CF0464"/>
    <w:rsid w:val="00CF287B"/>
    <w:rsid w:val="00CF2E95"/>
    <w:rsid w:val="00CF55BF"/>
    <w:rsid w:val="00CF7BA0"/>
    <w:rsid w:val="00D018D3"/>
    <w:rsid w:val="00D051E6"/>
    <w:rsid w:val="00D0609B"/>
    <w:rsid w:val="00D0703C"/>
    <w:rsid w:val="00D070D0"/>
    <w:rsid w:val="00D11DEB"/>
    <w:rsid w:val="00D12846"/>
    <w:rsid w:val="00D13EB7"/>
    <w:rsid w:val="00D152FF"/>
    <w:rsid w:val="00D2144F"/>
    <w:rsid w:val="00D2284E"/>
    <w:rsid w:val="00D2544F"/>
    <w:rsid w:val="00D2586A"/>
    <w:rsid w:val="00D26AD3"/>
    <w:rsid w:val="00D35006"/>
    <w:rsid w:val="00D37B61"/>
    <w:rsid w:val="00D37E18"/>
    <w:rsid w:val="00D43BB3"/>
    <w:rsid w:val="00D446BD"/>
    <w:rsid w:val="00D4677C"/>
    <w:rsid w:val="00D47565"/>
    <w:rsid w:val="00D53634"/>
    <w:rsid w:val="00D540F7"/>
    <w:rsid w:val="00D55574"/>
    <w:rsid w:val="00D576B7"/>
    <w:rsid w:val="00D61956"/>
    <w:rsid w:val="00D64F01"/>
    <w:rsid w:val="00D65E2C"/>
    <w:rsid w:val="00D72807"/>
    <w:rsid w:val="00D72BE1"/>
    <w:rsid w:val="00D842FE"/>
    <w:rsid w:val="00D86E62"/>
    <w:rsid w:val="00D87B40"/>
    <w:rsid w:val="00D87E5C"/>
    <w:rsid w:val="00D94C7A"/>
    <w:rsid w:val="00D96861"/>
    <w:rsid w:val="00D97BF5"/>
    <w:rsid w:val="00DA76E9"/>
    <w:rsid w:val="00DB0588"/>
    <w:rsid w:val="00DB6302"/>
    <w:rsid w:val="00DC5604"/>
    <w:rsid w:val="00DC6025"/>
    <w:rsid w:val="00DD0791"/>
    <w:rsid w:val="00DD333C"/>
    <w:rsid w:val="00DE0D1B"/>
    <w:rsid w:val="00DE25BE"/>
    <w:rsid w:val="00DE44FC"/>
    <w:rsid w:val="00DE5856"/>
    <w:rsid w:val="00DE6C73"/>
    <w:rsid w:val="00DF08EA"/>
    <w:rsid w:val="00DF38AB"/>
    <w:rsid w:val="00DF3DE5"/>
    <w:rsid w:val="00DF4539"/>
    <w:rsid w:val="00DF6B0E"/>
    <w:rsid w:val="00DF6E21"/>
    <w:rsid w:val="00DF7D05"/>
    <w:rsid w:val="00E044D6"/>
    <w:rsid w:val="00E07B9C"/>
    <w:rsid w:val="00E07D13"/>
    <w:rsid w:val="00E10778"/>
    <w:rsid w:val="00E16B6A"/>
    <w:rsid w:val="00E176A3"/>
    <w:rsid w:val="00E21159"/>
    <w:rsid w:val="00E21767"/>
    <w:rsid w:val="00E22A07"/>
    <w:rsid w:val="00E24091"/>
    <w:rsid w:val="00E26540"/>
    <w:rsid w:val="00E3048A"/>
    <w:rsid w:val="00E31614"/>
    <w:rsid w:val="00E350E6"/>
    <w:rsid w:val="00E36797"/>
    <w:rsid w:val="00E377A8"/>
    <w:rsid w:val="00E406C3"/>
    <w:rsid w:val="00E40A61"/>
    <w:rsid w:val="00E4603A"/>
    <w:rsid w:val="00E470F3"/>
    <w:rsid w:val="00E50372"/>
    <w:rsid w:val="00E52066"/>
    <w:rsid w:val="00E52BF1"/>
    <w:rsid w:val="00E53F77"/>
    <w:rsid w:val="00E60890"/>
    <w:rsid w:val="00E62D7F"/>
    <w:rsid w:val="00E65C35"/>
    <w:rsid w:val="00E72269"/>
    <w:rsid w:val="00E767AF"/>
    <w:rsid w:val="00E84E2D"/>
    <w:rsid w:val="00E9243A"/>
    <w:rsid w:val="00E94C2C"/>
    <w:rsid w:val="00E9572D"/>
    <w:rsid w:val="00EA183E"/>
    <w:rsid w:val="00EA2348"/>
    <w:rsid w:val="00EA7FEF"/>
    <w:rsid w:val="00EB2D27"/>
    <w:rsid w:val="00EB33C4"/>
    <w:rsid w:val="00EB4858"/>
    <w:rsid w:val="00EB705D"/>
    <w:rsid w:val="00EB7402"/>
    <w:rsid w:val="00EC086A"/>
    <w:rsid w:val="00EC406C"/>
    <w:rsid w:val="00ED0E6C"/>
    <w:rsid w:val="00ED1205"/>
    <w:rsid w:val="00ED1279"/>
    <w:rsid w:val="00ED388D"/>
    <w:rsid w:val="00ED5B4D"/>
    <w:rsid w:val="00EE2E23"/>
    <w:rsid w:val="00EE4CEC"/>
    <w:rsid w:val="00EE575D"/>
    <w:rsid w:val="00EF1503"/>
    <w:rsid w:val="00EF2552"/>
    <w:rsid w:val="00EF36CF"/>
    <w:rsid w:val="00EF66FC"/>
    <w:rsid w:val="00F01CBB"/>
    <w:rsid w:val="00F04B9E"/>
    <w:rsid w:val="00F0608A"/>
    <w:rsid w:val="00F07AA4"/>
    <w:rsid w:val="00F10904"/>
    <w:rsid w:val="00F16988"/>
    <w:rsid w:val="00F17EED"/>
    <w:rsid w:val="00F20CFE"/>
    <w:rsid w:val="00F23B2B"/>
    <w:rsid w:val="00F322C2"/>
    <w:rsid w:val="00F35B56"/>
    <w:rsid w:val="00F36611"/>
    <w:rsid w:val="00F37221"/>
    <w:rsid w:val="00F41C6A"/>
    <w:rsid w:val="00F43CEB"/>
    <w:rsid w:val="00F45836"/>
    <w:rsid w:val="00F50979"/>
    <w:rsid w:val="00F52502"/>
    <w:rsid w:val="00F5311B"/>
    <w:rsid w:val="00F53589"/>
    <w:rsid w:val="00F5670B"/>
    <w:rsid w:val="00F56AA9"/>
    <w:rsid w:val="00F6385C"/>
    <w:rsid w:val="00F641A2"/>
    <w:rsid w:val="00F650A0"/>
    <w:rsid w:val="00F66C3C"/>
    <w:rsid w:val="00F732E6"/>
    <w:rsid w:val="00F744BB"/>
    <w:rsid w:val="00F74568"/>
    <w:rsid w:val="00F74585"/>
    <w:rsid w:val="00F7482D"/>
    <w:rsid w:val="00F750F5"/>
    <w:rsid w:val="00F75406"/>
    <w:rsid w:val="00F84165"/>
    <w:rsid w:val="00F843C1"/>
    <w:rsid w:val="00F847D8"/>
    <w:rsid w:val="00F87E88"/>
    <w:rsid w:val="00F92A9D"/>
    <w:rsid w:val="00F9395F"/>
    <w:rsid w:val="00F942AA"/>
    <w:rsid w:val="00F955E7"/>
    <w:rsid w:val="00F95B4C"/>
    <w:rsid w:val="00FA3BA0"/>
    <w:rsid w:val="00FA3CA4"/>
    <w:rsid w:val="00FA55E2"/>
    <w:rsid w:val="00FB20AF"/>
    <w:rsid w:val="00FB2618"/>
    <w:rsid w:val="00FC158D"/>
    <w:rsid w:val="00FD0633"/>
    <w:rsid w:val="00FD0AB4"/>
    <w:rsid w:val="00FD2C71"/>
    <w:rsid w:val="00FD4A45"/>
    <w:rsid w:val="00FD7590"/>
    <w:rsid w:val="00FE126E"/>
    <w:rsid w:val="00FE1BA8"/>
    <w:rsid w:val="00FE2374"/>
    <w:rsid w:val="00FE39BD"/>
    <w:rsid w:val="00FE6470"/>
    <w:rsid w:val="00FE6E62"/>
    <w:rsid w:val="00FF7C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B740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8D3"/>
    <w:pPr>
      <w:widowControl w:val="0"/>
      <w:autoSpaceDE w:val="0"/>
      <w:autoSpaceDN w:val="0"/>
      <w:adjustRightInd w:val="0"/>
      <w:spacing w:after="240"/>
    </w:pPr>
    <w:rPr>
      <w:rFonts w:ascii="Times" w:hAnsi="Times"/>
      <w:sz w:val="28"/>
      <w:szCs w:val="28"/>
    </w:rPr>
  </w:style>
  <w:style w:type="paragraph" w:styleId="Heading1">
    <w:name w:val="heading 1"/>
    <w:basedOn w:val="Normal"/>
    <w:next w:val="Normal"/>
    <w:link w:val="Heading1Char"/>
    <w:uiPriority w:val="9"/>
    <w:qFormat/>
    <w:rsid w:val="000A5EF5"/>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456B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4720"/>
    <w:pPr>
      <w:tabs>
        <w:tab w:val="center" w:pos="4320"/>
        <w:tab w:val="right" w:pos="8640"/>
      </w:tabs>
    </w:pPr>
  </w:style>
  <w:style w:type="character" w:customStyle="1" w:styleId="HeaderChar">
    <w:name w:val="Header Char"/>
    <w:basedOn w:val="DefaultParagraphFont"/>
    <w:link w:val="Header"/>
    <w:uiPriority w:val="99"/>
    <w:rsid w:val="000A4720"/>
  </w:style>
  <w:style w:type="paragraph" w:styleId="Footer">
    <w:name w:val="footer"/>
    <w:basedOn w:val="Normal"/>
    <w:link w:val="FooterChar"/>
    <w:uiPriority w:val="99"/>
    <w:unhideWhenUsed/>
    <w:rsid w:val="000A4720"/>
    <w:pPr>
      <w:tabs>
        <w:tab w:val="center" w:pos="4320"/>
        <w:tab w:val="right" w:pos="8640"/>
      </w:tabs>
    </w:pPr>
  </w:style>
  <w:style w:type="character" w:customStyle="1" w:styleId="FooterChar">
    <w:name w:val="Footer Char"/>
    <w:basedOn w:val="DefaultParagraphFont"/>
    <w:link w:val="Footer"/>
    <w:uiPriority w:val="99"/>
    <w:rsid w:val="000A4720"/>
  </w:style>
  <w:style w:type="character" w:customStyle="1" w:styleId="Heading1Char">
    <w:name w:val="Heading 1 Char"/>
    <w:basedOn w:val="DefaultParagraphFont"/>
    <w:link w:val="Heading1"/>
    <w:uiPriority w:val="9"/>
    <w:rsid w:val="000A5EF5"/>
    <w:rPr>
      <w:rFonts w:ascii="Georgia" w:eastAsiaTheme="majorEastAsia" w:hAnsi="Georgia" w:cstheme="majorBidi"/>
      <w:b/>
      <w:bCs/>
      <w:color w:val="345A8A" w:themeColor="accent1" w:themeShade="B5"/>
      <w:sz w:val="32"/>
      <w:szCs w:val="32"/>
    </w:rPr>
  </w:style>
  <w:style w:type="paragraph" w:styleId="NoSpacing">
    <w:name w:val="No Spacing"/>
    <w:uiPriority w:val="1"/>
    <w:qFormat/>
    <w:rsid w:val="00DF6B0E"/>
  </w:style>
  <w:style w:type="paragraph" w:styleId="BalloonText">
    <w:name w:val="Balloon Text"/>
    <w:basedOn w:val="Normal"/>
    <w:link w:val="BalloonTextChar"/>
    <w:uiPriority w:val="99"/>
    <w:semiHidden/>
    <w:unhideWhenUsed/>
    <w:rsid w:val="004D6D6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6D6A"/>
    <w:rPr>
      <w:rFonts w:ascii="Lucida Grande" w:hAnsi="Lucida Grande" w:cs="Lucida Grande"/>
      <w:sz w:val="18"/>
      <w:szCs w:val="18"/>
    </w:rPr>
  </w:style>
  <w:style w:type="character" w:customStyle="1" w:styleId="Heading2Char">
    <w:name w:val="Heading 2 Char"/>
    <w:basedOn w:val="DefaultParagraphFont"/>
    <w:link w:val="Heading2"/>
    <w:uiPriority w:val="9"/>
    <w:rsid w:val="006456B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F1503"/>
    <w:pPr>
      <w:widowControl/>
      <w:autoSpaceDE/>
      <w:autoSpaceDN/>
      <w:adjustRightInd/>
      <w:spacing w:before="60" w:after="60"/>
      <w:ind w:left="720"/>
      <w:contextualSpacing/>
    </w:pPr>
    <w:rPr>
      <w:rFonts w:ascii="Cambria" w:eastAsia="MS Mincho" w:hAnsi="Cambria" w:cs="Times New Roman"/>
    </w:rPr>
  </w:style>
  <w:style w:type="character" w:styleId="CommentReference">
    <w:name w:val="annotation reference"/>
    <w:basedOn w:val="DefaultParagraphFont"/>
    <w:uiPriority w:val="99"/>
    <w:semiHidden/>
    <w:unhideWhenUsed/>
    <w:rsid w:val="001A5B82"/>
    <w:rPr>
      <w:sz w:val="18"/>
      <w:szCs w:val="18"/>
    </w:rPr>
  </w:style>
  <w:style w:type="paragraph" w:styleId="CommentText">
    <w:name w:val="annotation text"/>
    <w:basedOn w:val="Normal"/>
    <w:link w:val="CommentTextChar"/>
    <w:uiPriority w:val="99"/>
    <w:semiHidden/>
    <w:unhideWhenUsed/>
    <w:rsid w:val="001A5B82"/>
  </w:style>
  <w:style w:type="character" w:customStyle="1" w:styleId="CommentTextChar">
    <w:name w:val="Comment Text Char"/>
    <w:basedOn w:val="DefaultParagraphFont"/>
    <w:link w:val="CommentText"/>
    <w:uiPriority w:val="99"/>
    <w:semiHidden/>
    <w:rsid w:val="001A5B82"/>
    <w:rPr>
      <w:rFonts w:ascii="Georgia" w:hAnsi="Georgia"/>
    </w:rPr>
  </w:style>
  <w:style w:type="paragraph" w:styleId="CommentSubject">
    <w:name w:val="annotation subject"/>
    <w:basedOn w:val="CommentText"/>
    <w:next w:val="CommentText"/>
    <w:link w:val="CommentSubjectChar"/>
    <w:uiPriority w:val="99"/>
    <w:semiHidden/>
    <w:unhideWhenUsed/>
    <w:rsid w:val="001A5B82"/>
    <w:rPr>
      <w:b/>
      <w:bCs/>
      <w:sz w:val="20"/>
      <w:szCs w:val="20"/>
    </w:rPr>
  </w:style>
  <w:style w:type="character" w:customStyle="1" w:styleId="CommentSubjectChar">
    <w:name w:val="Comment Subject Char"/>
    <w:basedOn w:val="CommentTextChar"/>
    <w:link w:val="CommentSubject"/>
    <w:uiPriority w:val="99"/>
    <w:semiHidden/>
    <w:rsid w:val="001A5B82"/>
    <w:rPr>
      <w:rFonts w:ascii="Georgia" w:hAnsi="Georgia"/>
      <w:b/>
      <w:bCs/>
      <w:sz w:val="20"/>
      <w:szCs w:val="20"/>
    </w:rPr>
  </w:style>
  <w:style w:type="table" w:styleId="TableGrid">
    <w:name w:val="Table Grid"/>
    <w:basedOn w:val="TableNormal"/>
    <w:uiPriority w:val="59"/>
    <w:rsid w:val="00741A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741AFD"/>
    <w:pPr>
      <w:widowControl/>
      <w:pBdr>
        <w:bottom w:val="single" w:sz="8" w:space="4" w:color="4F81BD" w:themeColor="accent1"/>
      </w:pBdr>
      <w:autoSpaceDE/>
      <w:autoSpaceDN/>
      <w:adjustRightInd/>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1AFD"/>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D65E2C"/>
    <w:pPr>
      <w:widowControl/>
      <w:autoSpaceDE/>
      <w:autoSpaceDN/>
      <w:adjustRightInd/>
      <w:spacing w:before="100" w:beforeAutospacing="1" w:after="100" w:afterAutospacing="1"/>
    </w:pPr>
    <w:rPr>
      <w:rFont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8D3"/>
    <w:pPr>
      <w:widowControl w:val="0"/>
      <w:autoSpaceDE w:val="0"/>
      <w:autoSpaceDN w:val="0"/>
      <w:adjustRightInd w:val="0"/>
      <w:spacing w:after="240"/>
    </w:pPr>
    <w:rPr>
      <w:rFonts w:ascii="Times" w:hAnsi="Times"/>
      <w:sz w:val="28"/>
      <w:szCs w:val="28"/>
    </w:rPr>
  </w:style>
  <w:style w:type="paragraph" w:styleId="Heading1">
    <w:name w:val="heading 1"/>
    <w:basedOn w:val="Normal"/>
    <w:next w:val="Normal"/>
    <w:link w:val="Heading1Char"/>
    <w:uiPriority w:val="9"/>
    <w:qFormat/>
    <w:rsid w:val="000A5EF5"/>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456B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4720"/>
    <w:pPr>
      <w:tabs>
        <w:tab w:val="center" w:pos="4320"/>
        <w:tab w:val="right" w:pos="8640"/>
      </w:tabs>
    </w:pPr>
  </w:style>
  <w:style w:type="character" w:customStyle="1" w:styleId="HeaderChar">
    <w:name w:val="Header Char"/>
    <w:basedOn w:val="DefaultParagraphFont"/>
    <w:link w:val="Header"/>
    <w:uiPriority w:val="99"/>
    <w:rsid w:val="000A4720"/>
  </w:style>
  <w:style w:type="paragraph" w:styleId="Footer">
    <w:name w:val="footer"/>
    <w:basedOn w:val="Normal"/>
    <w:link w:val="FooterChar"/>
    <w:uiPriority w:val="99"/>
    <w:unhideWhenUsed/>
    <w:rsid w:val="000A4720"/>
    <w:pPr>
      <w:tabs>
        <w:tab w:val="center" w:pos="4320"/>
        <w:tab w:val="right" w:pos="8640"/>
      </w:tabs>
    </w:pPr>
  </w:style>
  <w:style w:type="character" w:customStyle="1" w:styleId="FooterChar">
    <w:name w:val="Footer Char"/>
    <w:basedOn w:val="DefaultParagraphFont"/>
    <w:link w:val="Footer"/>
    <w:uiPriority w:val="99"/>
    <w:rsid w:val="000A4720"/>
  </w:style>
  <w:style w:type="character" w:customStyle="1" w:styleId="Heading1Char">
    <w:name w:val="Heading 1 Char"/>
    <w:basedOn w:val="DefaultParagraphFont"/>
    <w:link w:val="Heading1"/>
    <w:uiPriority w:val="9"/>
    <w:rsid w:val="000A5EF5"/>
    <w:rPr>
      <w:rFonts w:ascii="Georgia" w:eastAsiaTheme="majorEastAsia" w:hAnsi="Georgia" w:cstheme="majorBidi"/>
      <w:b/>
      <w:bCs/>
      <w:color w:val="345A8A" w:themeColor="accent1" w:themeShade="B5"/>
      <w:sz w:val="32"/>
      <w:szCs w:val="32"/>
    </w:rPr>
  </w:style>
  <w:style w:type="paragraph" w:styleId="NoSpacing">
    <w:name w:val="No Spacing"/>
    <w:uiPriority w:val="1"/>
    <w:qFormat/>
    <w:rsid w:val="00DF6B0E"/>
  </w:style>
  <w:style w:type="paragraph" w:styleId="BalloonText">
    <w:name w:val="Balloon Text"/>
    <w:basedOn w:val="Normal"/>
    <w:link w:val="BalloonTextChar"/>
    <w:uiPriority w:val="99"/>
    <w:semiHidden/>
    <w:unhideWhenUsed/>
    <w:rsid w:val="004D6D6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6D6A"/>
    <w:rPr>
      <w:rFonts w:ascii="Lucida Grande" w:hAnsi="Lucida Grande" w:cs="Lucida Grande"/>
      <w:sz w:val="18"/>
      <w:szCs w:val="18"/>
    </w:rPr>
  </w:style>
  <w:style w:type="character" w:customStyle="1" w:styleId="Heading2Char">
    <w:name w:val="Heading 2 Char"/>
    <w:basedOn w:val="DefaultParagraphFont"/>
    <w:link w:val="Heading2"/>
    <w:uiPriority w:val="9"/>
    <w:rsid w:val="006456B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F1503"/>
    <w:pPr>
      <w:widowControl/>
      <w:autoSpaceDE/>
      <w:autoSpaceDN/>
      <w:adjustRightInd/>
      <w:spacing w:before="60" w:after="60"/>
      <w:ind w:left="720"/>
      <w:contextualSpacing/>
    </w:pPr>
    <w:rPr>
      <w:rFonts w:ascii="Cambria" w:eastAsia="MS Mincho" w:hAnsi="Cambria" w:cs="Times New Roman"/>
    </w:rPr>
  </w:style>
  <w:style w:type="character" w:styleId="CommentReference">
    <w:name w:val="annotation reference"/>
    <w:basedOn w:val="DefaultParagraphFont"/>
    <w:uiPriority w:val="99"/>
    <w:semiHidden/>
    <w:unhideWhenUsed/>
    <w:rsid w:val="001A5B82"/>
    <w:rPr>
      <w:sz w:val="18"/>
      <w:szCs w:val="18"/>
    </w:rPr>
  </w:style>
  <w:style w:type="paragraph" w:styleId="CommentText">
    <w:name w:val="annotation text"/>
    <w:basedOn w:val="Normal"/>
    <w:link w:val="CommentTextChar"/>
    <w:uiPriority w:val="99"/>
    <w:semiHidden/>
    <w:unhideWhenUsed/>
    <w:rsid w:val="001A5B82"/>
  </w:style>
  <w:style w:type="character" w:customStyle="1" w:styleId="CommentTextChar">
    <w:name w:val="Comment Text Char"/>
    <w:basedOn w:val="DefaultParagraphFont"/>
    <w:link w:val="CommentText"/>
    <w:uiPriority w:val="99"/>
    <w:semiHidden/>
    <w:rsid w:val="001A5B82"/>
    <w:rPr>
      <w:rFonts w:ascii="Georgia" w:hAnsi="Georgia"/>
    </w:rPr>
  </w:style>
  <w:style w:type="paragraph" w:styleId="CommentSubject">
    <w:name w:val="annotation subject"/>
    <w:basedOn w:val="CommentText"/>
    <w:next w:val="CommentText"/>
    <w:link w:val="CommentSubjectChar"/>
    <w:uiPriority w:val="99"/>
    <w:semiHidden/>
    <w:unhideWhenUsed/>
    <w:rsid w:val="001A5B82"/>
    <w:rPr>
      <w:b/>
      <w:bCs/>
      <w:sz w:val="20"/>
      <w:szCs w:val="20"/>
    </w:rPr>
  </w:style>
  <w:style w:type="character" w:customStyle="1" w:styleId="CommentSubjectChar">
    <w:name w:val="Comment Subject Char"/>
    <w:basedOn w:val="CommentTextChar"/>
    <w:link w:val="CommentSubject"/>
    <w:uiPriority w:val="99"/>
    <w:semiHidden/>
    <w:rsid w:val="001A5B82"/>
    <w:rPr>
      <w:rFonts w:ascii="Georgia" w:hAnsi="Georgia"/>
      <w:b/>
      <w:bCs/>
      <w:sz w:val="20"/>
      <w:szCs w:val="20"/>
    </w:rPr>
  </w:style>
  <w:style w:type="table" w:styleId="TableGrid">
    <w:name w:val="Table Grid"/>
    <w:basedOn w:val="TableNormal"/>
    <w:uiPriority w:val="59"/>
    <w:rsid w:val="00741A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741AFD"/>
    <w:pPr>
      <w:widowControl/>
      <w:pBdr>
        <w:bottom w:val="single" w:sz="8" w:space="4" w:color="4F81BD" w:themeColor="accent1"/>
      </w:pBdr>
      <w:autoSpaceDE/>
      <w:autoSpaceDN/>
      <w:adjustRightInd/>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1AFD"/>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D65E2C"/>
    <w:pPr>
      <w:widowControl/>
      <w:autoSpaceDE/>
      <w:autoSpaceDN/>
      <w:adjustRightInd/>
      <w:spacing w:before="100" w:beforeAutospacing="1" w:after="100" w:afterAutospacing="1"/>
    </w:pPr>
    <w:rPr>
      <w:rFont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650563">
      <w:bodyDiv w:val="1"/>
      <w:marLeft w:val="0"/>
      <w:marRight w:val="0"/>
      <w:marTop w:val="0"/>
      <w:marBottom w:val="0"/>
      <w:divBdr>
        <w:top w:val="none" w:sz="0" w:space="0" w:color="auto"/>
        <w:left w:val="none" w:sz="0" w:space="0" w:color="auto"/>
        <w:bottom w:val="none" w:sz="0" w:space="0" w:color="auto"/>
        <w:right w:val="none" w:sz="0" w:space="0" w:color="auto"/>
      </w:divBdr>
    </w:div>
    <w:div w:id="108741203">
      <w:bodyDiv w:val="1"/>
      <w:marLeft w:val="0"/>
      <w:marRight w:val="0"/>
      <w:marTop w:val="0"/>
      <w:marBottom w:val="0"/>
      <w:divBdr>
        <w:top w:val="none" w:sz="0" w:space="0" w:color="auto"/>
        <w:left w:val="none" w:sz="0" w:space="0" w:color="auto"/>
        <w:bottom w:val="none" w:sz="0" w:space="0" w:color="auto"/>
        <w:right w:val="none" w:sz="0" w:space="0" w:color="auto"/>
      </w:divBdr>
    </w:div>
    <w:div w:id="809905196">
      <w:bodyDiv w:val="1"/>
      <w:marLeft w:val="0"/>
      <w:marRight w:val="0"/>
      <w:marTop w:val="0"/>
      <w:marBottom w:val="0"/>
      <w:divBdr>
        <w:top w:val="none" w:sz="0" w:space="0" w:color="auto"/>
        <w:left w:val="none" w:sz="0" w:space="0" w:color="auto"/>
        <w:bottom w:val="none" w:sz="0" w:space="0" w:color="auto"/>
        <w:right w:val="none" w:sz="0" w:space="0" w:color="auto"/>
      </w:divBdr>
    </w:div>
    <w:div w:id="1058092451">
      <w:bodyDiv w:val="1"/>
      <w:marLeft w:val="0"/>
      <w:marRight w:val="0"/>
      <w:marTop w:val="0"/>
      <w:marBottom w:val="0"/>
      <w:divBdr>
        <w:top w:val="none" w:sz="0" w:space="0" w:color="auto"/>
        <w:left w:val="none" w:sz="0" w:space="0" w:color="auto"/>
        <w:bottom w:val="none" w:sz="0" w:space="0" w:color="auto"/>
        <w:right w:val="none" w:sz="0" w:space="0" w:color="auto"/>
      </w:divBdr>
    </w:div>
    <w:div w:id="1215116798">
      <w:bodyDiv w:val="1"/>
      <w:marLeft w:val="0"/>
      <w:marRight w:val="0"/>
      <w:marTop w:val="0"/>
      <w:marBottom w:val="0"/>
      <w:divBdr>
        <w:top w:val="none" w:sz="0" w:space="0" w:color="auto"/>
        <w:left w:val="none" w:sz="0" w:space="0" w:color="auto"/>
        <w:bottom w:val="none" w:sz="0" w:space="0" w:color="auto"/>
        <w:right w:val="none" w:sz="0" w:space="0" w:color="auto"/>
      </w:divBdr>
    </w:div>
    <w:div w:id="1440637953">
      <w:bodyDiv w:val="1"/>
      <w:marLeft w:val="0"/>
      <w:marRight w:val="0"/>
      <w:marTop w:val="0"/>
      <w:marBottom w:val="0"/>
      <w:divBdr>
        <w:top w:val="none" w:sz="0" w:space="0" w:color="auto"/>
        <w:left w:val="none" w:sz="0" w:space="0" w:color="auto"/>
        <w:bottom w:val="none" w:sz="0" w:space="0" w:color="auto"/>
        <w:right w:val="none" w:sz="0" w:space="0" w:color="auto"/>
      </w:divBdr>
    </w:div>
    <w:div w:id="1542936843">
      <w:bodyDiv w:val="1"/>
      <w:marLeft w:val="0"/>
      <w:marRight w:val="0"/>
      <w:marTop w:val="0"/>
      <w:marBottom w:val="0"/>
      <w:divBdr>
        <w:top w:val="none" w:sz="0" w:space="0" w:color="auto"/>
        <w:left w:val="none" w:sz="0" w:space="0" w:color="auto"/>
        <w:bottom w:val="none" w:sz="0" w:space="0" w:color="auto"/>
        <w:right w:val="none" w:sz="0" w:space="0" w:color="auto"/>
      </w:divBdr>
    </w:div>
    <w:div w:id="1879314522">
      <w:bodyDiv w:val="1"/>
      <w:marLeft w:val="0"/>
      <w:marRight w:val="0"/>
      <w:marTop w:val="0"/>
      <w:marBottom w:val="0"/>
      <w:divBdr>
        <w:top w:val="none" w:sz="0" w:space="0" w:color="auto"/>
        <w:left w:val="none" w:sz="0" w:space="0" w:color="auto"/>
        <w:bottom w:val="none" w:sz="0" w:space="0" w:color="auto"/>
        <w:right w:val="none" w:sz="0" w:space="0" w:color="auto"/>
      </w:divBdr>
    </w:div>
    <w:div w:id="21271941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454</Words>
  <Characters>2593</Characters>
  <Application>Microsoft Macintosh Word</Application>
  <DocSecurity>0</DocSecurity>
  <Lines>21</Lines>
  <Paragraphs>6</Paragraphs>
  <ScaleCrop>false</ScaleCrop>
  <Company/>
  <LinksUpToDate>false</LinksUpToDate>
  <CharactersWithSpaces>3041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andrea</cp:lastModifiedBy>
  <cp:revision>2</cp:revision>
  <dcterms:created xsi:type="dcterms:W3CDTF">2015-02-19T15:56:00Z</dcterms:created>
  <dcterms:modified xsi:type="dcterms:W3CDTF">2015-02-19T15:56:00Z</dcterms:modified>
</cp:coreProperties>
</file>