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06337" w14:textId="4D76149F" w:rsidR="00D56AD5" w:rsidRPr="00D56AD5" w:rsidRDefault="00D56AD5" w:rsidP="00D56AD5">
      <w:pPr>
        <w:spacing w:after="240"/>
        <w:jc w:val="center"/>
        <w:rPr>
          <w:rFonts w:cs="Helvetica"/>
          <w:b/>
          <w:sz w:val="40"/>
          <w:szCs w:val="40"/>
        </w:rPr>
      </w:pPr>
      <w:r w:rsidRPr="00D56AD5">
        <w:rPr>
          <w:rFonts w:cs="Helvetica"/>
          <w:b/>
          <w:sz w:val="40"/>
          <w:szCs w:val="40"/>
        </w:rPr>
        <w:t>Teach BANNER to learn from MTURK annotators</w:t>
      </w:r>
    </w:p>
    <w:p w14:paraId="4D6DC51F" w14:textId="4601F473" w:rsidR="00F40B28" w:rsidRPr="00D56AD5" w:rsidRDefault="0091271F" w:rsidP="00F40B28">
      <w:pPr>
        <w:spacing w:after="600"/>
        <w:jc w:val="center"/>
        <w:rPr>
          <w:rFonts w:cs="Helvetica"/>
          <w:sz w:val="36"/>
          <w:szCs w:val="36"/>
        </w:rPr>
      </w:pPr>
      <w:r>
        <w:rPr>
          <w:rFonts w:cs="Helvetica"/>
          <w:i/>
          <w:sz w:val="36"/>
          <w:szCs w:val="36"/>
        </w:rPr>
        <w:t>Proposal</w:t>
      </w:r>
      <w:r w:rsidR="00D56AD5">
        <w:rPr>
          <w:rFonts w:cs="Helvetica"/>
          <w:i/>
          <w:sz w:val="36"/>
          <w:szCs w:val="36"/>
        </w:rPr>
        <w:t xml:space="preserve">, </w:t>
      </w:r>
      <w:r w:rsidR="00D56AD5" w:rsidRPr="00D56AD5">
        <w:rPr>
          <w:rFonts w:cs="Helvetica"/>
          <w:sz w:val="36"/>
          <w:szCs w:val="36"/>
        </w:rPr>
        <w:t>10/01/2014</w:t>
      </w:r>
    </w:p>
    <w:sdt>
      <w:sdtPr>
        <w:rPr>
          <w:rFonts w:ascii="Cambria" w:eastAsia="MS Mincho" w:hAnsi="Cambria" w:cs="Times New Roman"/>
          <w:b w:val="0"/>
          <w:bCs w:val="0"/>
          <w:color w:val="auto"/>
          <w:sz w:val="24"/>
          <w:szCs w:val="24"/>
        </w:rPr>
        <w:id w:val="-1435902834"/>
        <w:docPartObj>
          <w:docPartGallery w:val="Table of Contents"/>
          <w:docPartUnique/>
        </w:docPartObj>
      </w:sdtPr>
      <w:sdtEndPr>
        <w:rPr>
          <w:noProof/>
        </w:rPr>
      </w:sdtEndPr>
      <w:sdtContent>
        <w:p w14:paraId="5E29ABF9" w14:textId="099FC490" w:rsidR="00D2230B" w:rsidRDefault="00D2230B">
          <w:pPr>
            <w:pStyle w:val="TOCHeading"/>
          </w:pPr>
          <w:r>
            <w:t>Table of Contents</w:t>
          </w:r>
        </w:p>
        <w:p w14:paraId="32C971A2" w14:textId="77777777" w:rsidR="00547960" w:rsidRDefault="00D2230B">
          <w:pPr>
            <w:pStyle w:val="TOC1"/>
            <w:tabs>
              <w:tab w:val="right" w:leader="dot" w:pos="10502"/>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547960">
            <w:rPr>
              <w:noProof/>
            </w:rPr>
            <w:t>I. Parties Involved</w:t>
          </w:r>
          <w:r w:rsidR="00547960">
            <w:rPr>
              <w:noProof/>
            </w:rPr>
            <w:tab/>
          </w:r>
          <w:r w:rsidR="00547960">
            <w:rPr>
              <w:noProof/>
            </w:rPr>
            <w:fldChar w:fldCharType="begin"/>
          </w:r>
          <w:r w:rsidR="00547960">
            <w:rPr>
              <w:noProof/>
            </w:rPr>
            <w:instrText xml:space="preserve"> PAGEREF _Toc273800803 \h </w:instrText>
          </w:r>
          <w:r w:rsidR="00547960">
            <w:rPr>
              <w:noProof/>
            </w:rPr>
          </w:r>
          <w:r w:rsidR="00547960">
            <w:rPr>
              <w:noProof/>
            </w:rPr>
            <w:fldChar w:fldCharType="separate"/>
          </w:r>
          <w:r w:rsidR="00496B41">
            <w:rPr>
              <w:noProof/>
            </w:rPr>
            <w:t>1</w:t>
          </w:r>
          <w:r w:rsidR="00547960">
            <w:rPr>
              <w:noProof/>
            </w:rPr>
            <w:fldChar w:fldCharType="end"/>
          </w:r>
        </w:p>
        <w:p w14:paraId="75191D0E" w14:textId="77777777" w:rsidR="00547960" w:rsidRDefault="00547960">
          <w:pPr>
            <w:pStyle w:val="TOC1"/>
            <w:tabs>
              <w:tab w:val="right" w:leader="dot" w:pos="10502"/>
            </w:tabs>
            <w:rPr>
              <w:rFonts w:eastAsiaTheme="minorEastAsia" w:cstheme="minorBidi"/>
              <w:b w:val="0"/>
              <w:noProof/>
              <w:lang w:eastAsia="ja-JP"/>
            </w:rPr>
          </w:pPr>
          <w:r>
            <w:rPr>
              <w:noProof/>
            </w:rPr>
            <w:t>II. Background</w:t>
          </w:r>
          <w:r>
            <w:rPr>
              <w:noProof/>
            </w:rPr>
            <w:tab/>
          </w:r>
          <w:r>
            <w:rPr>
              <w:noProof/>
            </w:rPr>
            <w:fldChar w:fldCharType="begin"/>
          </w:r>
          <w:r>
            <w:rPr>
              <w:noProof/>
            </w:rPr>
            <w:instrText xml:space="preserve"> PAGEREF _Toc273800804 \h </w:instrText>
          </w:r>
          <w:r>
            <w:rPr>
              <w:noProof/>
            </w:rPr>
          </w:r>
          <w:r>
            <w:rPr>
              <w:noProof/>
            </w:rPr>
            <w:fldChar w:fldCharType="separate"/>
          </w:r>
          <w:r w:rsidR="00496B41">
            <w:rPr>
              <w:noProof/>
            </w:rPr>
            <w:t>1</w:t>
          </w:r>
          <w:r>
            <w:rPr>
              <w:noProof/>
            </w:rPr>
            <w:fldChar w:fldCharType="end"/>
          </w:r>
        </w:p>
        <w:p w14:paraId="5F7C8DAE" w14:textId="77777777" w:rsidR="00547960" w:rsidRDefault="00547960">
          <w:pPr>
            <w:pStyle w:val="TOC1"/>
            <w:tabs>
              <w:tab w:val="right" w:leader="dot" w:pos="10502"/>
            </w:tabs>
            <w:rPr>
              <w:rFonts w:eastAsiaTheme="minorEastAsia" w:cstheme="minorBidi"/>
              <w:b w:val="0"/>
              <w:noProof/>
              <w:lang w:eastAsia="ja-JP"/>
            </w:rPr>
          </w:pPr>
          <w:r>
            <w:rPr>
              <w:noProof/>
            </w:rPr>
            <w:t>III. Objectives</w:t>
          </w:r>
          <w:r>
            <w:rPr>
              <w:noProof/>
            </w:rPr>
            <w:tab/>
          </w:r>
          <w:r>
            <w:rPr>
              <w:noProof/>
            </w:rPr>
            <w:fldChar w:fldCharType="begin"/>
          </w:r>
          <w:r>
            <w:rPr>
              <w:noProof/>
            </w:rPr>
            <w:instrText xml:space="preserve"> PAGEREF _Toc273800805 \h </w:instrText>
          </w:r>
          <w:r>
            <w:rPr>
              <w:noProof/>
            </w:rPr>
          </w:r>
          <w:r>
            <w:rPr>
              <w:noProof/>
            </w:rPr>
            <w:fldChar w:fldCharType="separate"/>
          </w:r>
          <w:r w:rsidR="00496B41">
            <w:rPr>
              <w:noProof/>
            </w:rPr>
            <w:t>2</w:t>
          </w:r>
          <w:r>
            <w:rPr>
              <w:noProof/>
            </w:rPr>
            <w:fldChar w:fldCharType="end"/>
          </w:r>
        </w:p>
        <w:p w14:paraId="4854461E" w14:textId="77777777" w:rsidR="00547960" w:rsidRDefault="00547960">
          <w:pPr>
            <w:pStyle w:val="TOC1"/>
            <w:tabs>
              <w:tab w:val="right" w:leader="dot" w:pos="10502"/>
            </w:tabs>
            <w:rPr>
              <w:rFonts w:eastAsiaTheme="minorEastAsia" w:cstheme="minorBidi"/>
              <w:b w:val="0"/>
              <w:noProof/>
              <w:lang w:eastAsia="ja-JP"/>
            </w:rPr>
          </w:pPr>
          <w:r>
            <w:rPr>
              <w:noProof/>
            </w:rPr>
            <w:t>IV. Contest Data</w:t>
          </w:r>
          <w:r>
            <w:rPr>
              <w:noProof/>
            </w:rPr>
            <w:tab/>
          </w:r>
          <w:r>
            <w:rPr>
              <w:noProof/>
            </w:rPr>
            <w:fldChar w:fldCharType="begin"/>
          </w:r>
          <w:r>
            <w:rPr>
              <w:noProof/>
            </w:rPr>
            <w:instrText xml:space="preserve"> PAGEREF _Toc273800806 \h </w:instrText>
          </w:r>
          <w:r>
            <w:rPr>
              <w:noProof/>
            </w:rPr>
          </w:r>
          <w:r>
            <w:rPr>
              <w:noProof/>
            </w:rPr>
            <w:fldChar w:fldCharType="separate"/>
          </w:r>
          <w:r w:rsidR="00496B41">
            <w:rPr>
              <w:noProof/>
            </w:rPr>
            <w:t>2</w:t>
          </w:r>
          <w:r>
            <w:rPr>
              <w:noProof/>
            </w:rPr>
            <w:fldChar w:fldCharType="end"/>
          </w:r>
        </w:p>
        <w:p w14:paraId="6412DB0B" w14:textId="77777777" w:rsidR="00547960" w:rsidRDefault="00547960">
          <w:pPr>
            <w:pStyle w:val="TOC1"/>
            <w:tabs>
              <w:tab w:val="right" w:leader="dot" w:pos="10502"/>
            </w:tabs>
            <w:rPr>
              <w:rFonts w:eastAsiaTheme="minorEastAsia" w:cstheme="minorBidi"/>
              <w:b w:val="0"/>
              <w:noProof/>
              <w:lang w:eastAsia="ja-JP"/>
            </w:rPr>
          </w:pPr>
          <w:r>
            <w:rPr>
              <w:noProof/>
            </w:rPr>
            <w:t>V. Suggested Contest structure</w:t>
          </w:r>
          <w:r>
            <w:rPr>
              <w:noProof/>
            </w:rPr>
            <w:tab/>
          </w:r>
          <w:r>
            <w:rPr>
              <w:noProof/>
            </w:rPr>
            <w:fldChar w:fldCharType="begin"/>
          </w:r>
          <w:r>
            <w:rPr>
              <w:noProof/>
            </w:rPr>
            <w:instrText xml:space="preserve"> PAGEREF _Toc273800807 \h </w:instrText>
          </w:r>
          <w:r>
            <w:rPr>
              <w:noProof/>
            </w:rPr>
          </w:r>
          <w:r>
            <w:rPr>
              <w:noProof/>
            </w:rPr>
            <w:fldChar w:fldCharType="separate"/>
          </w:r>
          <w:r w:rsidR="00496B41">
            <w:rPr>
              <w:noProof/>
            </w:rPr>
            <w:t>5</w:t>
          </w:r>
          <w:r>
            <w:rPr>
              <w:noProof/>
            </w:rPr>
            <w:fldChar w:fldCharType="end"/>
          </w:r>
        </w:p>
        <w:p w14:paraId="426A0F49" w14:textId="77777777" w:rsidR="00547960" w:rsidRDefault="00547960">
          <w:pPr>
            <w:pStyle w:val="TOC1"/>
            <w:tabs>
              <w:tab w:val="right" w:leader="dot" w:pos="10502"/>
            </w:tabs>
            <w:rPr>
              <w:rFonts w:eastAsiaTheme="minorEastAsia" w:cstheme="minorBidi"/>
              <w:b w:val="0"/>
              <w:noProof/>
              <w:lang w:eastAsia="ja-JP"/>
            </w:rPr>
          </w:pPr>
          <w:r>
            <w:rPr>
              <w:noProof/>
            </w:rPr>
            <w:t>VI. Behavioral Experiment</w:t>
          </w:r>
          <w:r>
            <w:rPr>
              <w:noProof/>
            </w:rPr>
            <w:tab/>
          </w:r>
          <w:r>
            <w:rPr>
              <w:noProof/>
            </w:rPr>
            <w:fldChar w:fldCharType="begin"/>
          </w:r>
          <w:r>
            <w:rPr>
              <w:noProof/>
            </w:rPr>
            <w:instrText xml:space="preserve"> PAGEREF _Toc273800808 \h </w:instrText>
          </w:r>
          <w:r>
            <w:rPr>
              <w:noProof/>
            </w:rPr>
          </w:r>
          <w:r>
            <w:rPr>
              <w:noProof/>
            </w:rPr>
            <w:fldChar w:fldCharType="separate"/>
          </w:r>
          <w:r w:rsidR="00496B41">
            <w:rPr>
              <w:noProof/>
            </w:rPr>
            <w:t>5</w:t>
          </w:r>
          <w:r>
            <w:rPr>
              <w:noProof/>
            </w:rPr>
            <w:fldChar w:fldCharType="end"/>
          </w:r>
        </w:p>
        <w:p w14:paraId="79D938A3" w14:textId="77777777" w:rsidR="00547960" w:rsidRDefault="00547960">
          <w:pPr>
            <w:pStyle w:val="TOC1"/>
            <w:tabs>
              <w:tab w:val="right" w:leader="dot" w:pos="10502"/>
            </w:tabs>
            <w:rPr>
              <w:rFonts w:eastAsiaTheme="minorEastAsia" w:cstheme="minorBidi"/>
              <w:b w:val="0"/>
              <w:noProof/>
              <w:lang w:eastAsia="ja-JP"/>
            </w:rPr>
          </w:pPr>
          <w:r>
            <w:rPr>
              <w:noProof/>
            </w:rPr>
            <w:t>Supplement – BANNER performance</w:t>
          </w:r>
          <w:r>
            <w:rPr>
              <w:noProof/>
            </w:rPr>
            <w:tab/>
          </w:r>
          <w:r>
            <w:rPr>
              <w:noProof/>
            </w:rPr>
            <w:fldChar w:fldCharType="begin"/>
          </w:r>
          <w:r>
            <w:rPr>
              <w:noProof/>
            </w:rPr>
            <w:instrText xml:space="preserve"> PAGEREF _Toc273800809 \h </w:instrText>
          </w:r>
          <w:r>
            <w:rPr>
              <w:noProof/>
            </w:rPr>
          </w:r>
          <w:r>
            <w:rPr>
              <w:noProof/>
            </w:rPr>
            <w:fldChar w:fldCharType="separate"/>
          </w:r>
          <w:r w:rsidR="00496B41">
            <w:rPr>
              <w:noProof/>
            </w:rPr>
            <w:t>5</w:t>
          </w:r>
          <w:r>
            <w:rPr>
              <w:noProof/>
            </w:rPr>
            <w:fldChar w:fldCharType="end"/>
          </w:r>
        </w:p>
        <w:p w14:paraId="7FB748C5" w14:textId="36B2EFA1" w:rsidR="00D2230B" w:rsidRDefault="00D2230B">
          <w:r>
            <w:rPr>
              <w:b/>
              <w:bCs/>
              <w:noProof/>
            </w:rPr>
            <w:fldChar w:fldCharType="end"/>
          </w:r>
        </w:p>
      </w:sdtContent>
    </w:sdt>
    <w:p w14:paraId="458F1EAA" w14:textId="3CF5D604" w:rsidR="00D56AD5" w:rsidRDefault="00D56AD5" w:rsidP="00D56AD5">
      <w:pPr>
        <w:pStyle w:val="Heading1"/>
      </w:pPr>
      <w:bookmarkStart w:id="0" w:name="_Toc273800803"/>
      <w:bookmarkStart w:id="1" w:name="_Toc253405147"/>
      <w:r w:rsidRPr="00101FD2">
        <w:t xml:space="preserve">I. </w:t>
      </w:r>
      <w:r>
        <w:t>Parties</w:t>
      </w:r>
      <w:r w:rsidR="007D03D1">
        <w:t xml:space="preserve"> Involved</w:t>
      </w:r>
      <w:bookmarkEnd w:id="0"/>
    </w:p>
    <w:p w14:paraId="13573570" w14:textId="77777777" w:rsidR="00D56AD5" w:rsidRPr="0081781A" w:rsidRDefault="00D56AD5" w:rsidP="00D56AD5">
      <w:pPr>
        <w:spacing w:after="240"/>
        <w:rPr>
          <w:rFonts w:cs="Helvetica"/>
          <w:sz w:val="28"/>
          <w:szCs w:val="28"/>
        </w:rPr>
      </w:pPr>
      <w:r>
        <w:rPr>
          <w:rFonts w:cs="Helvetica"/>
          <w:b/>
          <w:sz w:val="28"/>
          <w:szCs w:val="28"/>
        </w:rPr>
        <w:t>Contest Provider</w:t>
      </w:r>
      <w:r>
        <w:rPr>
          <w:rFonts w:cs="Helvetica"/>
          <w:b/>
          <w:sz w:val="28"/>
          <w:szCs w:val="28"/>
        </w:rPr>
        <w:br/>
      </w:r>
      <w:r>
        <w:rPr>
          <w:rFonts w:cs="Helvetica"/>
          <w:sz w:val="28"/>
          <w:szCs w:val="28"/>
        </w:rPr>
        <w:t>Scripps Research Institute / IQSS Harvard</w:t>
      </w:r>
    </w:p>
    <w:p w14:paraId="13A9CFC0" w14:textId="77777777" w:rsidR="00D56AD5" w:rsidRDefault="00D56AD5" w:rsidP="00D56AD5">
      <w:pPr>
        <w:spacing w:after="240"/>
        <w:rPr>
          <w:rFonts w:cs="Helvetica"/>
          <w:b/>
          <w:sz w:val="28"/>
          <w:szCs w:val="28"/>
        </w:rPr>
      </w:pPr>
      <w:r>
        <w:rPr>
          <w:rFonts w:cs="Helvetica"/>
          <w:b/>
          <w:sz w:val="28"/>
          <w:szCs w:val="28"/>
        </w:rPr>
        <w:t>Experts of contact</w:t>
      </w:r>
    </w:p>
    <w:p w14:paraId="7493A5DB" w14:textId="77777777" w:rsidR="00D56AD5" w:rsidRPr="008C002E" w:rsidRDefault="00D56AD5" w:rsidP="00D56AD5">
      <w:pPr>
        <w:spacing w:after="240"/>
        <w:rPr>
          <w:rFonts w:cs="Helvetica"/>
        </w:rPr>
      </w:pPr>
      <w:r w:rsidRPr="008C002E">
        <w:rPr>
          <w:rFonts w:cs="Helvetica"/>
          <w:b/>
          <w:i/>
        </w:rPr>
        <w:t>Ben Good</w:t>
      </w:r>
      <w:r w:rsidRPr="00FD0BE9">
        <w:rPr>
          <w:rFonts w:cs="Helvetica"/>
        </w:rPr>
        <w:t>, Expert on the existing algorithm, data, and the field</w:t>
      </w:r>
      <w:r w:rsidRPr="00FD0BE9">
        <w:rPr>
          <w:rFonts w:cs="Helvetica"/>
        </w:rPr>
        <w:br/>
      </w:r>
      <w:r w:rsidRPr="008C002E">
        <w:rPr>
          <w:rFonts w:cs="Helvetica"/>
        </w:rPr>
        <w:t>Senior Staff Scientist</w:t>
      </w:r>
      <w:r>
        <w:rPr>
          <w:rFonts w:cs="Helvetica"/>
        </w:rPr>
        <w:t xml:space="preserve"> </w:t>
      </w:r>
      <w:r w:rsidRPr="008C002E">
        <w:rPr>
          <w:rFonts w:cs="Helvetica"/>
        </w:rPr>
        <w:t>Department of Molecular and Experimental Medicine</w:t>
      </w:r>
      <w:r>
        <w:rPr>
          <w:rFonts w:cs="Helvetica"/>
        </w:rPr>
        <w:br/>
      </w:r>
      <w:hyperlink r:id="rId9" w:history="1">
        <w:r w:rsidRPr="00D94A9A">
          <w:rPr>
            <w:rStyle w:val="Hyperlink"/>
          </w:rPr>
          <w:t>bgood@scripps.edu</w:t>
        </w:r>
      </w:hyperlink>
      <w:r>
        <w:br/>
      </w:r>
      <w:r w:rsidRPr="008C002E">
        <w:rPr>
          <w:rFonts w:cs="Helvetica"/>
        </w:rPr>
        <w:t>http://sulab.org/the-team/benjamin-good/</w:t>
      </w:r>
    </w:p>
    <w:p w14:paraId="5F4EA9BC" w14:textId="77777777" w:rsidR="00D56AD5" w:rsidRDefault="00D56AD5" w:rsidP="00D56AD5">
      <w:pPr>
        <w:spacing w:after="240"/>
        <w:rPr>
          <w:rFonts w:cs="Helvetica"/>
        </w:rPr>
      </w:pPr>
      <w:r w:rsidRPr="00FD0BE9">
        <w:rPr>
          <w:rFonts w:cs="Helvetica"/>
          <w:b/>
          <w:i/>
        </w:rPr>
        <w:t>Rinat Sergeev</w:t>
      </w:r>
      <w:r w:rsidRPr="00FD0BE9">
        <w:rPr>
          <w:rFonts w:cs="Helvetica"/>
        </w:rPr>
        <w:t>, Expert on the contest setup</w:t>
      </w:r>
      <w:r w:rsidRPr="00FD0BE9">
        <w:rPr>
          <w:rFonts w:cs="Helvetica"/>
        </w:rPr>
        <w:br/>
        <w:t>Ph.D., Data Scientist and Chief Scientific Advisor, IQSS Harvard</w:t>
      </w:r>
      <w:r w:rsidRPr="00FD0BE9">
        <w:rPr>
          <w:rFonts w:cs="Helvetica"/>
        </w:rPr>
        <w:br/>
        <w:t>rsergeev@iq.harvard.edu</w:t>
      </w:r>
      <w:r w:rsidRPr="00FD0BE9">
        <w:rPr>
          <w:rFonts w:cs="Helvetica"/>
        </w:rPr>
        <w:br/>
        <w:t>http://www.iq.harvard.edu/people/rinat-sergeev</w:t>
      </w:r>
    </w:p>
    <w:p w14:paraId="591D4C17" w14:textId="2D41C895" w:rsidR="00131DD3" w:rsidRDefault="00131DD3" w:rsidP="00D56AD5">
      <w:pPr>
        <w:spacing w:after="240"/>
        <w:rPr>
          <w:rFonts w:cs="Helvetica"/>
        </w:rPr>
      </w:pPr>
      <w:r w:rsidRPr="00131DD3">
        <w:rPr>
          <w:rFonts w:cs="Helvetica"/>
          <w:b/>
          <w:i/>
        </w:rPr>
        <w:t>Andrea Blasco</w:t>
      </w:r>
      <w:r>
        <w:rPr>
          <w:rFonts w:cs="Helvetica"/>
        </w:rPr>
        <w:t xml:space="preserve"> and </w:t>
      </w:r>
      <w:r w:rsidRPr="00131DD3">
        <w:rPr>
          <w:rFonts w:cs="Helvetica"/>
          <w:b/>
          <w:i/>
        </w:rPr>
        <w:t xml:space="preserve">Mike </w:t>
      </w:r>
      <w:proofErr w:type="spellStart"/>
      <w:r w:rsidRPr="00131DD3">
        <w:rPr>
          <w:rFonts w:cs="Helvetica"/>
          <w:b/>
          <w:i/>
        </w:rPr>
        <w:t>Menietti</w:t>
      </w:r>
      <w:proofErr w:type="spellEnd"/>
      <w:r>
        <w:rPr>
          <w:rFonts w:cs="Helvetica"/>
        </w:rPr>
        <w:t>, IQSS, Experts on behavioral experiment</w:t>
      </w:r>
      <w:r>
        <w:rPr>
          <w:rFonts w:cs="Helvetica"/>
        </w:rPr>
        <w:br/>
      </w:r>
      <w:hyperlink r:id="rId10" w:history="1">
        <w:r w:rsidRPr="00D94A9A">
          <w:rPr>
            <w:rStyle w:val="Hyperlink"/>
            <w:rFonts w:cs="Helvetica"/>
          </w:rPr>
          <w:t>ablasco@fas.harvard.edu</w:t>
        </w:r>
      </w:hyperlink>
      <w:r>
        <w:rPr>
          <w:rFonts w:cs="Helvetica"/>
        </w:rPr>
        <w:br/>
      </w:r>
      <w:hyperlink r:id="rId11" w:history="1">
        <w:r w:rsidRPr="00D94A9A">
          <w:rPr>
            <w:rStyle w:val="Hyperlink"/>
            <w:rFonts w:cs="Helvetica"/>
          </w:rPr>
          <w:t>mmenietti@fas.harvard.edu</w:t>
        </w:r>
      </w:hyperlink>
    </w:p>
    <w:p w14:paraId="6139AA3C" w14:textId="63AEC43D" w:rsidR="00D56AD5" w:rsidRPr="00101FD2" w:rsidRDefault="00D56AD5" w:rsidP="00D56AD5">
      <w:pPr>
        <w:pStyle w:val="Heading1"/>
      </w:pPr>
      <w:bookmarkStart w:id="2" w:name="_Toc273800804"/>
      <w:r>
        <w:t>I</w:t>
      </w:r>
      <w:r w:rsidRPr="00101FD2">
        <w:t xml:space="preserve">I. </w:t>
      </w:r>
      <w:r>
        <w:t>Background</w:t>
      </w:r>
      <w:bookmarkEnd w:id="2"/>
    </w:p>
    <w:p w14:paraId="178F2170" w14:textId="46BAA751" w:rsidR="0068797E" w:rsidRDefault="0068797E" w:rsidP="00D56AD5">
      <w:pPr>
        <w:spacing w:after="240"/>
        <w:rPr>
          <w:rFonts w:cs="Helvetica"/>
          <w:sz w:val="28"/>
          <w:szCs w:val="28"/>
        </w:rPr>
      </w:pPr>
      <w:r w:rsidRPr="0068797E">
        <w:rPr>
          <w:rFonts w:cs="Helvetica"/>
          <w:sz w:val="28"/>
          <w:szCs w:val="28"/>
        </w:rPr>
        <w:t xml:space="preserve">The </w:t>
      </w:r>
      <w:proofErr w:type="spellStart"/>
      <w:r w:rsidRPr="0068797E">
        <w:rPr>
          <w:rFonts w:cs="Helvetica"/>
          <w:sz w:val="28"/>
          <w:szCs w:val="28"/>
        </w:rPr>
        <w:t>BioNLP</w:t>
      </w:r>
      <w:proofErr w:type="spellEnd"/>
      <w:r w:rsidRPr="0068797E">
        <w:rPr>
          <w:rFonts w:cs="Helvetica"/>
          <w:sz w:val="28"/>
          <w:szCs w:val="28"/>
        </w:rPr>
        <w:t xml:space="preserve"> community</w:t>
      </w:r>
      <w:r w:rsidR="00223D88">
        <w:rPr>
          <w:rFonts w:cs="Helvetica"/>
          <w:sz w:val="28"/>
          <w:szCs w:val="28"/>
        </w:rPr>
        <w:t>, represented by the academic group from Scripps,</w:t>
      </w:r>
      <w:r w:rsidRPr="0068797E">
        <w:rPr>
          <w:rFonts w:cs="Helvetica"/>
          <w:sz w:val="28"/>
          <w:szCs w:val="28"/>
        </w:rPr>
        <w:t xml:space="preserve"> is testing the limits of crowdsourcing for generating annotated corpora within the biomedical domain and for doing informa</w:t>
      </w:r>
      <w:r w:rsidR="00223D88">
        <w:rPr>
          <w:rFonts w:cs="Helvetica"/>
          <w:sz w:val="28"/>
          <w:szCs w:val="28"/>
        </w:rPr>
        <w:t xml:space="preserve">tion extraction (IE) directly. </w:t>
      </w:r>
      <w:r w:rsidRPr="0068797E">
        <w:rPr>
          <w:rFonts w:cs="Helvetica"/>
          <w:sz w:val="28"/>
          <w:szCs w:val="28"/>
        </w:rPr>
        <w:t xml:space="preserve">To accomplish these tasks effectively, algorithms </w:t>
      </w:r>
      <w:r w:rsidR="00223D88">
        <w:rPr>
          <w:rFonts w:cs="Helvetica"/>
          <w:sz w:val="28"/>
          <w:szCs w:val="28"/>
        </w:rPr>
        <w:t>are needed</w:t>
      </w:r>
      <w:r w:rsidRPr="0068797E">
        <w:rPr>
          <w:rFonts w:cs="Helvetica"/>
          <w:sz w:val="28"/>
          <w:szCs w:val="28"/>
        </w:rPr>
        <w:t xml:space="preserve"> that can learn to accurately merge data collected </w:t>
      </w:r>
      <w:r w:rsidRPr="0068797E">
        <w:rPr>
          <w:rFonts w:cs="Helvetica"/>
          <w:sz w:val="28"/>
          <w:szCs w:val="28"/>
        </w:rPr>
        <w:lastRenderedPageBreak/>
        <w:t>from multiple annotators of varying quality and integrate this data into predictive models.</w:t>
      </w:r>
    </w:p>
    <w:p w14:paraId="3B3E5B34" w14:textId="01B1A5DF" w:rsidR="00796981" w:rsidRDefault="00796981" w:rsidP="00D56AD5">
      <w:pPr>
        <w:spacing w:after="240"/>
        <w:rPr>
          <w:rFonts w:cs="Helvetica"/>
          <w:sz w:val="28"/>
          <w:szCs w:val="28"/>
        </w:rPr>
      </w:pPr>
      <w:r w:rsidRPr="00B34CAE">
        <w:rPr>
          <w:rFonts w:cs="Helvetica"/>
          <w:sz w:val="28"/>
          <w:szCs w:val="28"/>
        </w:rPr>
        <w:t>The</w:t>
      </w:r>
      <w:r>
        <w:rPr>
          <w:rFonts w:cs="Helvetica"/>
          <w:sz w:val="28"/>
          <w:szCs w:val="28"/>
        </w:rPr>
        <w:t xml:space="preserve">re is </w:t>
      </w:r>
      <w:ins w:id="3" w:author="andrea" w:date="2014-10-01T16:59:00Z">
        <w:r w:rsidR="000D6E64">
          <w:rPr>
            <w:rFonts w:cs="Helvetica"/>
            <w:sz w:val="28"/>
            <w:szCs w:val="28"/>
          </w:rPr>
          <w:t xml:space="preserve">an </w:t>
        </w:r>
      </w:ins>
      <w:r>
        <w:rPr>
          <w:rFonts w:cs="Helvetica"/>
          <w:sz w:val="28"/>
          <w:szCs w:val="28"/>
        </w:rPr>
        <w:t>already developed</w:t>
      </w:r>
      <w:r w:rsidRPr="00B34CAE">
        <w:rPr>
          <w:rFonts w:cs="Helvetica"/>
          <w:sz w:val="28"/>
          <w:szCs w:val="28"/>
        </w:rPr>
        <w:t xml:space="preserve"> open-source supervised learning system called BANNER</w:t>
      </w:r>
      <w:r>
        <w:rPr>
          <w:rFonts w:cs="Helvetica"/>
          <w:sz w:val="28"/>
          <w:szCs w:val="28"/>
        </w:rPr>
        <w:t xml:space="preserve"> that achieves a good level of prediction power </w:t>
      </w:r>
      <w:r w:rsidRPr="00B34CAE">
        <w:rPr>
          <w:rFonts w:cs="Helvetica"/>
          <w:sz w:val="28"/>
          <w:szCs w:val="28"/>
        </w:rPr>
        <w:t>after</w:t>
      </w:r>
      <w:r>
        <w:rPr>
          <w:rFonts w:cs="Helvetica"/>
          <w:sz w:val="28"/>
          <w:szCs w:val="28"/>
        </w:rPr>
        <w:t xml:space="preserve"> being trained </w:t>
      </w:r>
      <w:r w:rsidRPr="00B34CAE">
        <w:rPr>
          <w:rFonts w:cs="Helvetica"/>
          <w:sz w:val="28"/>
          <w:szCs w:val="28"/>
        </w:rPr>
        <w:t>on</w:t>
      </w:r>
      <w:r>
        <w:rPr>
          <w:rFonts w:cs="Helvetica"/>
          <w:sz w:val="28"/>
          <w:szCs w:val="28"/>
        </w:rPr>
        <w:t xml:space="preserve"> subset of abstracts, </w:t>
      </w:r>
      <w:r w:rsidRPr="00B34CAE">
        <w:rPr>
          <w:rFonts w:cs="Helvetica"/>
          <w:sz w:val="28"/>
          <w:szCs w:val="28"/>
        </w:rPr>
        <w:t>manually annotated by experts</w:t>
      </w:r>
      <w:r>
        <w:rPr>
          <w:rFonts w:cs="Helvetica"/>
          <w:sz w:val="28"/>
          <w:szCs w:val="28"/>
        </w:rPr>
        <w:t xml:space="preserve"> (see </w:t>
      </w:r>
      <w:r w:rsidR="00DC3E23" w:rsidRPr="00DC3E23">
        <w:rPr>
          <w:rFonts w:cs="Helvetica"/>
          <w:i/>
          <w:sz w:val="28"/>
          <w:szCs w:val="28"/>
        </w:rPr>
        <w:t xml:space="preserve">BANNER </w:t>
      </w:r>
      <w:r w:rsidRPr="00223D88">
        <w:rPr>
          <w:rFonts w:cs="Helvetica"/>
          <w:i/>
          <w:sz w:val="28"/>
          <w:szCs w:val="28"/>
        </w:rPr>
        <w:t>performance</w:t>
      </w:r>
      <w:r>
        <w:rPr>
          <w:rFonts w:cs="Helvetica"/>
          <w:sz w:val="28"/>
          <w:szCs w:val="28"/>
        </w:rPr>
        <w:t xml:space="preserve"> section)</w:t>
      </w:r>
      <w:r w:rsidRPr="00B34CAE">
        <w:rPr>
          <w:rFonts w:cs="Helvetica"/>
          <w:sz w:val="28"/>
          <w:szCs w:val="28"/>
        </w:rPr>
        <w:t xml:space="preserve">. </w:t>
      </w:r>
      <w:r>
        <w:rPr>
          <w:rFonts w:cs="Helvetica"/>
          <w:sz w:val="28"/>
          <w:szCs w:val="28"/>
        </w:rPr>
        <w:t>However, t</w:t>
      </w:r>
      <w:r w:rsidRPr="00B34CAE">
        <w:rPr>
          <w:rFonts w:cs="Helvetica"/>
          <w:sz w:val="28"/>
          <w:szCs w:val="28"/>
        </w:rPr>
        <w:t>he training capabilities of the current algorithm are restricted to a very small dataset, limited by expensive expert's time</w:t>
      </w:r>
      <w:r>
        <w:rPr>
          <w:rFonts w:cs="Helvetica"/>
          <w:sz w:val="28"/>
          <w:szCs w:val="28"/>
        </w:rPr>
        <w:t>. There is an idea that this limitation can be overcome if we teach BANNER algorithm how to further improve it's accuracy by training on MTurk-annotated abstracts, potentially available in the data in much larger quantities.</w:t>
      </w:r>
    </w:p>
    <w:p w14:paraId="5942BA5D" w14:textId="03A67A0D" w:rsidR="00796981" w:rsidRDefault="00223D88" w:rsidP="00D56AD5">
      <w:pPr>
        <w:spacing w:after="240"/>
        <w:rPr>
          <w:rFonts w:cs="Helvetica"/>
          <w:sz w:val="28"/>
          <w:szCs w:val="28"/>
        </w:rPr>
      </w:pPr>
      <w:r>
        <w:rPr>
          <w:rFonts w:cs="Helvetica"/>
          <w:sz w:val="28"/>
          <w:szCs w:val="28"/>
        </w:rPr>
        <w:t xml:space="preserve">The Harvard team, which collaborates with Scripps by </w:t>
      </w:r>
      <w:r w:rsidR="00DC3E23">
        <w:rPr>
          <w:rFonts w:cs="Helvetica"/>
          <w:sz w:val="28"/>
          <w:szCs w:val="28"/>
        </w:rPr>
        <w:t xml:space="preserve">adding the expertise on running projects </w:t>
      </w:r>
      <w:r>
        <w:rPr>
          <w:rFonts w:cs="Helvetica"/>
          <w:sz w:val="28"/>
          <w:szCs w:val="28"/>
        </w:rPr>
        <w:t xml:space="preserve">on Appirio platform, adds an additional academic goal to the project, as to run a crowd-behavioral experiment on the platform when the contestants are going to be split between the rooms with the </w:t>
      </w:r>
      <w:r w:rsidR="00DC3E23">
        <w:rPr>
          <w:rFonts w:cs="Helvetica"/>
          <w:sz w:val="28"/>
          <w:szCs w:val="28"/>
        </w:rPr>
        <w:t xml:space="preserve">separate prize funds and different competition rules </w:t>
      </w:r>
      <w:r>
        <w:rPr>
          <w:rFonts w:cs="Helvetica"/>
          <w:sz w:val="28"/>
          <w:szCs w:val="28"/>
        </w:rPr>
        <w:t xml:space="preserve">applied (see </w:t>
      </w:r>
      <w:r w:rsidR="00DC3E23" w:rsidRPr="00DC3E23">
        <w:rPr>
          <w:rFonts w:cs="Helvetica"/>
          <w:i/>
          <w:sz w:val="28"/>
          <w:szCs w:val="28"/>
        </w:rPr>
        <w:t>Crowd-behavioral</w:t>
      </w:r>
      <w:r w:rsidR="00DC3E23">
        <w:rPr>
          <w:rFonts w:cs="Helvetica"/>
          <w:sz w:val="28"/>
          <w:szCs w:val="28"/>
        </w:rPr>
        <w:t xml:space="preserve"> </w:t>
      </w:r>
      <w:r w:rsidRPr="00223D88">
        <w:rPr>
          <w:rFonts w:cs="Helvetica"/>
          <w:i/>
          <w:sz w:val="28"/>
          <w:szCs w:val="28"/>
        </w:rPr>
        <w:t>experiment</w:t>
      </w:r>
      <w:r>
        <w:rPr>
          <w:rFonts w:cs="Helvetica"/>
          <w:sz w:val="28"/>
          <w:szCs w:val="28"/>
        </w:rPr>
        <w:t xml:space="preserve"> section).</w:t>
      </w:r>
    </w:p>
    <w:p w14:paraId="073020F7" w14:textId="399FA7D1" w:rsidR="00F40B28" w:rsidRPr="00101FD2" w:rsidRDefault="00B9290F" w:rsidP="00B9290F">
      <w:pPr>
        <w:pStyle w:val="Heading1"/>
      </w:pPr>
      <w:bookmarkStart w:id="4" w:name="_Toc273800805"/>
      <w:r w:rsidRPr="00101FD2">
        <w:t>I</w:t>
      </w:r>
      <w:r w:rsidR="007D03D1">
        <w:t>II</w:t>
      </w:r>
      <w:r w:rsidRPr="00101FD2">
        <w:t xml:space="preserve">. </w:t>
      </w:r>
      <w:r w:rsidR="003E50C4" w:rsidRPr="00101FD2">
        <w:t>Objective</w:t>
      </w:r>
      <w:bookmarkEnd w:id="1"/>
      <w:r w:rsidR="00796981">
        <w:t>s</w:t>
      </w:r>
      <w:bookmarkEnd w:id="4"/>
    </w:p>
    <w:p w14:paraId="53A2F374" w14:textId="689E783C" w:rsidR="00796981" w:rsidRDefault="00796981" w:rsidP="00796981">
      <w:pPr>
        <w:spacing w:after="240"/>
        <w:rPr>
          <w:rFonts w:cs="Helvetica"/>
          <w:sz w:val="28"/>
          <w:szCs w:val="28"/>
        </w:rPr>
      </w:pPr>
      <w:r>
        <w:rPr>
          <w:rFonts w:cs="Helvetica"/>
          <w:b/>
          <w:sz w:val="28"/>
          <w:szCs w:val="28"/>
        </w:rPr>
        <w:t>Scripps:</w:t>
      </w:r>
      <w:r w:rsidR="0091271F">
        <w:rPr>
          <w:rFonts w:cs="Helvetica"/>
          <w:sz w:val="28"/>
          <w:szCs w:val="28"/>
        </w:rPr>
        <w:t xml:space="preserve"> </w:t>
      </w:r>
      <w:r>
        <w:rPr>
          <w:rFonts w:cs="Helvetica"/>
          <w:sz w:val="28"/>
          <w:szCs w:val="28"/>
        </w:rPr>
        <w:t>Impr</w:t>
      </w:r>
      <w:r w:rsidR="00223D88">
        <w:rPr>
          <w:rFonts w:cs="Helvetica"/>
          <w:sz w:val="28"/>
          <w:szCs w:val="28"/>
        </w:rPr>
        <w:t xml:space="preserve">ove </w:t>
      </w:r>
      <w:r>
        <w:rPr>
          <w:rFonts w:cs="Helvetica"/>
          <w:sz w:val="28"/>
          <w:szCs w:val="28"/>
        </w:rPr>
        <w:t>BANNER accuracy by teaching it on MTurk-annotated abstracts.</w:t>
      </w:r>
    </w:p>
    <w:p w14:paraId="2F4C84AF" w14:textId="6E230925" w:rsidR="00796981" w:rsidRPr="00796981" w:rsidRDefault="00796981" w:rsidP="00796981">
      <w:pPr>
        <w:spacing w:after="240"/>
        <w:rPr>
          <w:rFonts w:cs="Helvetica"/>
          <w:b/>
          <w:sz w:val="28"/>
          <w:szCs w:val="28"/>
        </w:rPr>
      </w:pPr>
      <w:r>
        <w:rPr>
          <w:rFonts w:cs="Helvetica"/>
          <w:b/>
          <w:sz w:val="28"/>
          <w:szCs w:val="28"/>
        </w:rPr>
        <w:t>Harvard:</w:t>
      </w:r>
      <w:r w:rsidRPr="00796981">
        <w:rPr>
          <w:rFonts w:cs="Helvetica"/>
          <w:sz w:val="28"/>
          <w:szCs w:val="28"/>
        </w:rPr>
        <w:t xml:space="preserve"> </w:t>
      </w:r>
      <w:r>
        <w:rPr>
          <w:rFonts w:cs="Helvetica"/>
          <w:sz w:val="28"/>
          <w:szCs w:val="28"/>
        </w:rPr>
        <w:t>Study the impact of different competition frameworks on the quality of outcome of the Marathon contest.</w:t>
      </w:r>
    </w:p>
    <w:p w14:paraId="00CD14B7" w14:textId="46DC7379" w:rsidR="0091271F" w:rsidRPr="00101FD2" w:rsidRDefault="0091271F" w:rsidP="0091271F">
      <w:pPr>
        <w:pStyle w:val="Heading1"/>
      </w:pPr>
      <w:bookmarkStart w:id="5" w:name="_Toc273800806"/>
      <w:r w:rsidRPr="00101FD2">
        <w:t>I</w:t>
      </w:r>
      <w:r w:rsidR="005426A8">
        <w:t>V</w:t>
      </w:r>
      <w:r w:rsidRPr="00101FD2">
        <w:t xml:space="preserve">. </w:t>
      </w:r>
      <w:r w:rsidR="005426A8">
        <w:t xml:space="preserve">Contest </w:t>
      </w:r>
      <w:r>
        <w:t>Data</w:t>
      </w:r>
      <w:bookmarkEnd w:id="5"/>
    </w:p>
    <w:p w14:paraId="483DECDB" w14:textId="1B5EF626" w:rsidR="0091271F" w:rsidRDefault="00FC1A7C" w:rsidP="0091271F">
      <w:pPr>
        <w:spacing w:after="240"/>
        <w:rPr>
          <w:rFonts w:cs="Helvetica"/>
          <w:sz w:val="28"/>
          <w:szCs w:val="28"/>
        </w:rPr>
      </w:pPr>
      <w:r>
        <w:rPr>
          <w:rFonts w:cs="Helvetica"/>
          <w:b/>
          <w:sz w:val="28"/>
          <w:szCs w:val="28"/>
        </w:rPr>
        <w:t xml:space="preserve">Short </w:t>
      </w:r>
      <w:r w:rsidR="005426A8">
        <w:rPr>
          <w:rFonts w:cs="Helvetica"/>
          <w:b/>
          <w:sz w:val="28"/>
          <w:szCs w:val="28"/>
        </w:rPr>
        <w:t>Summary of</w:t>
      </w:r>
      <w:r w:rsidR="0091271F">
        <w:rPr>
          <w:rFonts w:cs="Helvetica"/>
          <w:b/>
          <w:sz w:val="28"/>
          <w:szCs w:val="28"/>
        </w:rPr>
        <w:t xml:space="preserve"> available</w:t>
      </w:r>
      <w:r w:rsidR="005426A8">
        <w:rPr>
          <w:rFonts w:cs="Helvetica"/>
          <w:b/>
          <w:sz w:val="28"/>
          <w:szCs w:val="28"/>
        </w:rPr>
        <w:t xml:space="preserve"> data</w:t>
      </w:r>
      <w:r w:rsidR="0091271F" w:rsidRPr="0091271F">
        <w:rPr>
          <w:rFonts w:cs="Helvetica"/>
          <w:b/>
          <w:sz w:val="28"/>
          <w:szCs w:val="28"/>
        </w:rPr>
        <w:t>:</w:t>
      </w:r>
    </w:p>
    <w:p w14:paraId="4F061D38" w14:textId="6EC815E6" w:rsidR="00040663" w:rsidRDefault="00040663" w:rsidP="00FC1A7C">
      <w:pPr>
        <w:pStyle w:val="ListParagraph"/>
        <w:numPr>
          <w:ilvl w:val="0"/>
          <w:numId w:val="21"/>
        </w:numPr>
        <w:spacing w:after="240"/>
        <w:rPr>
          <w:rFonts w:cs="Helvetica"/>
          <w:sz w:val="28"/>
          <w:szCs w:val="28"/>
        </w:rPr>
      </w:pPr>
      <w:r>
        <w:rPr>
          <w:rFonts w:cs="Helvetica"/>
          <w:sz w:val="28"/>
          <w:szCs w:val="28"/>
        </w:rPr>
        <w:t>BANNER code is available for usage and modifications</w:t>
      </w:r>
    </w:p>
    <w:p w14:paraId="20552707" w14:textId="33D95BCF" w:rsidR="00040663" w:rsidRPr="007204CB" w:rsidRDefault="00040663" w:rsidP="00FC1A7C">
      <w:pPr>
        <w:pStyle w:val="ListParagraph"/>
        <w:numPr>
          <w:ilvl w:val="0"/>
          <w:numId w:val="21"/>
        </w:numPr>
        <w:spacing w:after="240"/>
        <w:rPr>
          <w:rFonts w:cs="Helvetica"/>
          <w:sz w:val="28"/>
          <w:szCs w:val="28"/>
        </w:rPr>
      </w:pPr>
      <w:r w:rsidRPr="007204CB">
        <w:rPr>
          <w:rFonts w:cs="Helvetica"/>
          <w:sz w:val="28"/>
          <w:szCs w:val="28"/>
        </w:rPr>
        <w:t xml:space="preserve">693 </w:t>
      </w:r>
      <w:r w:rsidR="0091271F" w:rsidRPr="007204CB">
        <w:rPr>
          <w:rFonts w:cs="Helvetica"/>
          <w:sz w:val="28"/>
          <w:szCs w:val="28"/>
        </w:rPr>
        <w:t>abstracts, annotated by experts (</w:t>
      </w:r>
      <w:r w:rsidR="00632A98" w:rsidRPr="007204CB">
        <w:rPr>
          <w:rFonts w:cs="Helvetica"/>
          <w:b/>
          <w:sz w:val="28"/>
          <w:szCs w:val="28"/>
        </w:rPr>
        <w:t>EX</w:t>
      </w:r>
      <w:r w:rsidR="00632A98" w:rsidRPr="007204CB">
        <w:rPr>
          <w:rFonts w:cs="Helvetica"/>
          <w:sz w:val="28"/>
          <w:szCs w:val="28"/>
        </w:rPr>
        <w:t xml:space="preserve">, </w:t>
      </w:r>
      <w:r w:rsidR="0091271F" w:rsidRPr="007204CB">
        <w:rPr>
          <w:rFonts w:cs="Helvetica"/>
          <w:sz w:val="28"/>
          <w:szCs w:val="28"/>
        </w:rPr>
        <w:t>golden dataset). Publicly available.</w:t>
      </w:r>
      <w:r w:rsidR="007204CB">
        <w:rPr>
          <w:rFonts w:cs="Helvetica"/>
          <w:sz w:val="28"/>
          <w:szCs w:val="28"/>
        </w:rPr>
        <w:br/>
      </w:r>
      <w:r w:rsidRPr="007204CB">
        <w:rPr>
          <w:rFonts w:cs="Helvetica"/>
          <w:sz w:val="28"/>
          <w:szCs w:val="28"/>
        </w:rPr>
        <w:t>100 extra abstracts, annotated by experts (</w:t>
      </w:r>
      <w:r w:rsidRPr="007204CB">
        <w:rPr>
          <w:rFonts w:cs="Helvetica"/>
          <w:b/>
          <w:sz w:val="28"/>
          <w:szCs w:val="28"/>
        </w:rPr>
        <w:t>EX</w:t>
      </w:r>
      <w:r w:rsidRPr="007204CB">
        <w:rPr>
          <w:rFonts w:cs="Helvetica"/>
          <w:sz w:val="28"/>
          <w:szCs w:val="28"/>
        </w:rPr>
        <w:t>, golden dataset). Secure.</w:t>
      </w:r>
    </w:p>
    <w:p w14:paraId="311D52A2" w14:textId="26135AF1" w:rsidR="0091271F" w:rsidRDefault="0026431C" w:rsidP="00FC1A7C">
      <w:pPr>
        <w:pStyle w:val="ListParagraph"/>
        <w:numPr>
          <w:ilvl w:val="0"/>
          <w:numId w:val="21"/>
        </w:numPr>
        <w:spacing w:after="240"/>
        <w:rPr>
          <w:rFonts w:cs="Helvetica"/>
          <w:sz w:val="28"/>
          <w:szCs w:val="28"/>
        </w:rPr>
      </w:pPr>
      <w:r>
        <w:rPr>
          <w:rFonts w:cs="Helvetica"/>
          <w:sz w:val="28"/>
          <w:szCs w:val="28"/>
        </w:rPr>
        <w:t>493 abstracts from Public EX golden dataset, annotated by Mechanical Turk</w:t>
      </w:r>
      <w:r>
        <w:rPr>
          <w:rFonts w:cs="Helvetica"/>
          <w:sz w:val="28"/>
          <w:szCs w:val="28"/>
        </w:rPr>
        <w:br/>
        <w:t>900</w:t>
      </w:r>
      <w:r w:rsidR="0091271F">
        <w:rPr>
          <w:rFonts w:cs="Helvetica"/>
          <w:sz w:val="28"/>
          <w:szCs w:val="28"/>
        </w:rPr>
        <w:t xml:space="preserve"> </w:t>
      </w:r>
      <w:r>
        <w:rPr>
          <w:rFonts w:cs="Helvetica"/>
          <w:sz w:val="28"/>
          <w:szCs w:val="28"/>
        </w:rPr>
        <w:t xml:space="preserve">additional </w:t>
      </w:r>
      <w:r w:rsidR="0091271F">
        <w:rPr>
          <w:rFonts w:cs="Helvetica"/>
          <w:sz w:val="28"/>
          <w:szCs w:val="28"/>
        </w:rPr>
        <w:t xml:space="preserve">abstracts, annotated by </w:t>
      </w:r>
      <w:r w:rsidR="00040663">
        <w:rPr>
          <w:rFonts w:cs="Helvetica"/>
          <w:sz w:val="28"/>
          <w:szCs w:val="28"/>
        </w:rPr>
        <w:t>M</w:t>
      </w:r>
      <w:r w:rsidR="0091271F">
        <w:rPr>
          <w:rFonts w:cs="Helvetica"/>
          <w:sz w:val="28"/>
          <w:szCs w:val="28"/>
        </w:rPr>
        <w:t xml:space="preserve">echanical </w:t>
      </w:r>
      <w:r w:rsidR="00040663">
        <w:rPr>
          <w:rFonts w:cs="Helvetica"/>
          <w:sz w:val="28"/>
          <w:szCs w:val="28"/>
        </w:rPr>
        <w:t>T</w:t>
      </w:r>
      <w:r w:rsidR="0091271F">
        <w:rPr>
          <w:rFonts w:cs="Helvetica"/>
          <w:sz w:val="28"/>
          <w:szCs w:val="28"/>
        </w:rPr>
        <w:t>urk users</w:t>
      </w:r>
      <w:r w:rsidR="00632A98">
        <w:rPr>
          <w:rFonts w:cs="Helvetica"/>
          <w:sz w:val="28"/>
          <w:szCs w:val="28"/>
        </w:rPr>
        <w:t xml:space="preserve"> (</w:t>
      </w:r>
      <w:r w:rsidR="00632A98" w:rsidRPr="001F1894">
        <w:rPr>
          <w:rFonts w:cs="Helvetica"/>
          <w:b/>
          <w:sz w:val="28"/>
          <w:szCs w:val="28"/>
        </w:rPr>
        <w:t>MT</w:t>
      </w:r>
      <w:r w:rsidR="00632A98">
        <w:rPr>
          <w:rFonts w:cs="Helvetica"/>
          <w:sz w:val="28"/>
          <w:szCs w:val="28"/>
        </w:rPr>
        <w:t>)</w:t>
      </w:r>
      <w:r w:rsidR="0091271F">
        <w:rPr>
          <w:rFonts w:cs="Helvetica"/>
          <w:sz w:val="28"/>
          <w:szCs w:val="28"/>
        </w:rPr>
        <w:t>. Secure.</w:t>
      </w:r>
    </w:p>
    <w:p w14:paraId="29F81B1B" w14:textId="182FA057" w:rsidR="0091271F" w:rsidRDefault="00040663" w:rsidP="00FC1A7C">
      <w:pPr>
        <w:pStyle w:val="ListParagraph"/>
        <w:numPr>
          <w:ilvl w:val="0"/>
          <w:numId w:val="21"/>
        </w:numPr>
        <w:spacing w:after="240"/>
        <w:rPr>
          <w:rFonts w:cs="Helvetica"/>
          <w:sz w:val="28"/>
          <w:szCs w:val="28"/>
        </w:rPr>
      </w:pPr>
      <w:r>
        <w:rPr>
          <w:rFonts w:cs="Helvetica"/>
          <w:sz w:val="28"/>
          <w:szCs w:val="28"/>
        </w:rPr>
        <w:t xml:space="preserve">Methodology descriptions </w:t>
      </w:r>
      <w:r w:rsidR="0091271F">
        <w:rPr>
          <w:rFonts w:cs="Helvetica"/>
          <w:sz w:val="28"/>
          <w:szCs w:val="28"/>
        </w:rPr>
        <w:t xml:space="preserve">for annotation used by </w:t>
      </w:r>
      <w:r w:rsidRPr="00040663">
        <w:rPr>
          <w:rFonts w:cs="Helvetica"/>
          <w:b/>
          <w:sz w:val="28"/>
          <w:szCs w:val="28"/>
        </w:rPr>
        <w:t>EX</w:t>
      </w:r>
      <w:r w:rsidR="0091271F">
        <w:rPr>
          <w:rFonts w:cs="Helvetica"/>
          <w:sz w:val="28"/>
          <w:szCs w:val="28"/>
        </w:rPr>
        <w:t xml:space="preserve"> and </w:t>
      </w:r>
      <w:r w:rsidR="0091271F" w:rsidRPr="00040663">
        <w:rPr>
          <w:rFonts w:cs="Helvetica"/>
          <w:b/>
          <w:sz w:val="28"/>
          <w:szCs w:val="28"/>
        </w:rPr>
        <w:t>MT</w:t>
      </w:r>
      <w:r w:rsidR="0091271F">
        <w:rPr>
          <w:rFonts w:cs="Helvetica"/>
          <w:sz w:val="28"/>
          <w:szCs w:val="28"/>
        </w:rPr>
        <w:t xml:space="preserve"> annotators.</w:t>
      </w:r>
    </w:p>
    <w:p w14:paraId="39913CC2" w14:textId="3471EE32" w:rsidR="00FC1A7C" w:rsidRDefault="00FC1A7C" w:rsidP="00FC1A7C">
      <w:pPr>
        <w:pStyle w:val="ListParagraph"/>
        <w:numPr>
          <w:ilvl w:val="0"/>
          <w:numId w:val="21"/>
        </w:numPr>
        <w:spacing w:after="240"/>
        <w:rPr>
          <w:rFonts w:cs="Helvetica"/>
          <w:sz w:val="28"/>
          <w:szCs w:val="28"/>
        </w:rPr>
      </w:pPr>
      <w:r>
        <w:rPr>
          <w:rFonts w:cs="Helvetica"/>
          <w:sz w:val="28"/>
          <w:szCs w:val="28"/>
        </w:rPr>
        <w:t xml:space="preserve">Data Examples and </w:t>
      </w:r>
      <w:r w:rsidR="0026431C">
        <w:rPr>
          <w:rFonts w:cs="Helvetica"/>
          <w:sz w:val="28"/>
          <w:szCs w:val="28"/>
        </w:rPr>
        <w:t xml:space="preserve">helpful </w:t>
      </w:r>
      <w:r>
        <w:rPr>
          <w:rFonts w:cs="Helvetica"/>
          <w:sz w:val="28"/>
          <w:szCs w:val="28"/>
        </w:rPr>
        <w:t>supporting software</w:t>
      </w:r>
    </w:p>
    <w:p w14:paraId="6B85679D" w14:textId="58504B20" w:rsidR="00C72F66" w:rsidRDefault="005426A8" w:rsidP="00C72F66">
      <w:pPr>
        <w:spacing w:after="240"/>
        <w:rPr>
          <w:rFonts w:cs="Helvetica"/>
          <w:b/>
          <w:sz w:val="28"/>
          <w:szCs w:val="28"/>
        </w:rPr>
      </w:pPr>
      <w:r>
        <w:rPr>
          <w:rFonts w:cs="Helvetica"/>
          <w:b/>
          <w:sz w:val="28"/>
          <w:szCs w:val="28"/>
        </w:rPr>
        <w:t>D</w:t>
      </w:r>
      <w:r w:rsidR="00FC1A7C">
        <w:rPr>
          <w:rFonts w:cs="Helvetica"/>
          <w:b/>
          <w:sz w:val="28"/>
          <w:szCs w:val="28"/>
        </w:rPr>
        <w:t>etailed D</w:t>
      </w:r>
      <w:r>
        <w:rPr>
          <w:rFonts w:cs="Helvetica"/>
          <w:b/>
          <w:sz w:val="28"/>
          <w:szCs w:val="28"/>
        </w:rPr>
        <w:t xml:space="preserve">ata </w:t>
      </w:r>
      <w:r w:rsidR="00FC1A7C">
        <w:rPr>
          <w:rFonts w:cs="Helvetica"/>
          <w:b/>
          <w:sz w:val="28"/>
          <w:szCs w:val="28"/>
        </w:rPr>
        <w:t>Links and Descriptions</w:t>
      </w:r>
      <w:r w:rsidR="00C72F66" w:rsidRPr="0091271F">
        <w:rPr>
          <w:rFonts w:cs="Helvetica"/>
          <w:b/>
          <w:sz w:val="28"/>
          <w:szCs w:val="28"/>
        </w:rPr>
        <w:t>:</w:t>
      </w:r>
    </w:p>
    <w:p w14:paraId="4CC44E08" w14:textId="2644F8A9" w:rsidR="007204CB" w:rsidRPr="007204CB" w:rsidRDefault="007204CB" w:rsidP="007204CB">
      <w:pPr>
        <w:spacing w:after="240"/>
        <w:rPr>
          <w:rFonts w:cs="Helvetica"/>
          <w:sz w:val="28"/>
          <w:szCs w:val="28"/>
        </w:rPr>
      </w:pPr>
      <w:r w:rsidRPr="00FA6ABB">
        <w:rPr>
          <w:rFonts w:cs="Helvetica"/>
          <w:b/>
          <w:sz w:val="28"/>
          <w:szCs w:val="28"/>
        </w:rPr>
        <w:t xml:space="preserve">1. </w:t>
      </w:r>
      <w:r w:rsidRPr="00FA6ABB">
        <w:rPr>
          <w:rFonts w:cs="Helvetica"/>
          <w:b/>
          <w:i/>
          <w:sz w:val="28"/>
          <w:szCs w:val="28"/>
        </w:rPr>
        <w:t>The BANNER source code</w:t>
      </w:r>
      <w:r w:rsidRPr="007204CB">
        <w:rPr>
          <w:rFonts w:cs="Helvetica"/>
          <w:sz w:val="28"/>
          <w:szCs w:val="28"/>
        </w:rPr>
        <w:t xml:space="preserve"> is available at</w:t>
      </w:r>
      <w:r>
        <w:rPr>
          <w:rFonts w:cs="Helvetica"/>
          <w:sz w:val="28"/>
          <w:szCs w:val="28"/>
        </w:rPr>
        <w:t xml:space="preserve"> </w:t>
      </w:r>
      <w:hyperlink r:id="rId12" w:history="1">
        <w:r w:rsidRPr="007204CB">
          <w:rPr>
            <w:rStyle w:val="Hyperlink"/>
            <w:rFonts w:cs="Helvetica"/>
            <w:sz w:val="28"/>
            <w:szCs w:val="28"/>
          </w:rPr>
          <w:t>https://svn.code.sf.net/p/banner/code/trunk/</w:t>
        </w:r>
      </w:hyperlink>
      <w:r>
        <w:rPr>
          <w:rFonts w:cs="Helvetica"/>
          <w:sz w:val="28"/>
          <w:szCs w:val="28"/>
        </w:rPr>
        <w:br/>
      </w:r>
      <w:r w:rsidRPr="007204CB">
        <w:rPr>
          <w:rFonts w:cs="Helvetica"/>
          <w:sz w:val="28"/>
          <w:szCs w:val="28"/>
        </w:rPr>
        <w:t>and a class that would allow you to test a BioC-formatted training/testing file is at</w:t>
      </w:r>
      <w:r>
        <w:rPr>
          <w:rFonts w:cs="Helvetica"/>
          <w:sz w:val="28"/>
          <w:szCs w:val="28"/>
        </w:rPr>
        <w:br/>
      </w:r>
      <w:hyperlink r:id="rId13" w:history="1">
        <w:r w:rsidRPr="007204CB">
          <w:rPr>
            <w:rStyle w:val="Hyperlink"/>
            <w:rFonts w:cs="Helvetica"/>
            <w:sz w:val="28"/>
            <w:szCs w:val="28"/>
          </w:rPr>
          <w:t>https://svn.code.sf.net/p/banner/code/trunk/src/BANNER_BioC.java</w:t>
        </w:r>
      </w:hyperlink>
      <w:r w:rsidR="00147163">
        <w:rPr>
          <w:rFonts w:cs="Helvetica"/>
          <w:sz w:val="28"/>
          <w:szCs w:val="28"/>
        </w:rPr>
        <w:br/>
      </w:r>
    </w:p>
    <w:p w14:paraId="44EC8B94" w14:textId="755A349C" w:rsidR="007204CB" w:rsidRPr="007204CB" w:rsidRDefault="007204CB" w:rsidP="007204CB">
      <w:pPr>
        <w:spacing w:after="240"/>
        <w:rPr>
          <w:rFonts w:cs="Helvetica"/>
          <w:sz w:val="28"/>
          <w:szCs w:val="28"/>
        </w:rPr>
      </w:pPr>
      <w:r w:rsidRPr="00FA6ABB">
        <w:rPr>
          <w:rFonts w:cs="Helvetica"/>
          <w:b/>
          <w:sz w:val="28"/>
          <w:szCs w:val="28"/>
        </w:rPr>
        <w:lastRenderedPageBreak/>
        <w:t xml:space="preserve">2. </w:t>
      </w:r>
      <w:r w:rsidR="00A30EE4" w:rsidRPr="00FA6ABB">
        <w:rPr>
          <w:rFonts w:cs="Helvetica"/>
          <w:b/>
          <w:i/>
          <w:sz w:val="28"/>
          <w:szCs w:val="28"/>
        </w:rPr>
        <w:t>Expert (Golden) Dataset</w:t>
      </w:r>
      <w:r w:rsidR="00A30EE4">
        <w:rPr>
          <w:rFonts w:cs="Helvetica"/>
          <w:sz w:val="28"/>
          <w:szCs w:val="28"/>
        </w:rPr>
        <w:br/>
      </w:r>
      <w:r w:rsidRPr="007204CB">
        <w:rPr>
          <w:rFonts w:cs="Helvetica"/>
          <w:sz w:val="28"/>
          <w:szCs w:val="28"/>
        </w:rPr>
        <w:t>The NCBI gold standard disease corpus:</w:t>
      </w:r>
      <w:r w:rsidR="00A30EE4">
        <w:rPr>
          <w:rFonts w:cs="Helvetica"/>
          <w:sz w:val="28"/>
          <w:szCs w:val="28"/>
        </w:rPr>
        <w:br/>
      </w:r>
      <w:hyperlink r:id="rId14" w:history="1">
        <w:r w:rsidRPr="007204CB">
          <w:rPr>
            <w:rStyle w:val="Hyperlink"/>
            <w:rFonts w:cs="Helvetica"/>
            <w:sz w:val="28"/>
            <w:szCs w:val="28"/>
          </w:rPr>
          <w:t>http://www.ncbi.nlm.nih.gov/CBBresearch/Dogan/DISEASE/</w:t>
        </w:r>
      </w:hyperlink>
      <w:r w:rsidR="00A30EE4">
        <w:rPr>
          <w:rFonts w:cs="Helvetica"/>
          <w:sz w:val="28"/>
          <w:szCs w:val="28"/>
        </w:rPr>
        <w:br/>
        <w:t>The dataset is already split between training (493), provisional testing (100)</w:t>
      </w:r>
      <w:r w:rsidR="00147163">
        <w:rPr>
          <w:rFonts w:cs="Helvetica"/>
          <w:sz w:val="28"/>
          <w:szCs w:val="28"/>
        </w:rPr>
        <w:t>,</w:t>
      </w:r>
      <w:r w:rsidR="00A30EE4">
        <w:rPr>
          <w:rFonts w:cs="Helvetica"/>
          <w:sz w:val="28"/>
          <w:szCs w:val="28"/>
        </w:rPr>
        <w:t xml:space="preserve"> and final testing (100) dataset</w:t>
      </w:r>
      <w:r w:rsidR="00147163">
        <w:rPr>
          <w:rFonts w:cs="Helvetica"/>
          <w:sz w:val="28"/>
          <w:szCs w:val="28"/>
        </w:rPr>
        <w:t>s. The final testing dataset is build from secure (unexposed) abstracts.</w:t>
      </w:r>
      <w:r w:rsidR="00A30EE4">
        <w:rPr>
          <w:rFonts w:cs="Helvetica"/>
          <w:sz w:val="28"/>
          <w:szCs w:val="28"/>
        </w:rPr>
        <w:br/>
        <w:t>The same i</w:t>
      </w:r>
      <w:r w:rsidRPr="007204CB">
        <w:rPr>
          <w:rFonts w:cs="Helvetica"/>
          <w:sz w:val="28"/>
          <w:szCs w:val="28"/>
        </w:rPr>
        <w:t>n BioC format</w:t>
      </w:r>
      <w:r w:rsidR="00A30EE4">
        <w:rPr>
          <w:rFonts w:cs="Helvetica"/>
          <w:sz w:val="28"/>
          <w:szCs w:val="28"/>
        </w:rPr>
        <w:t>:</w:t>
      </w:r>
      <w:r w:rsidR="00A30EE4">
        <w:rPr>
          <w:rFonts w:cs="Helvetica"/>
          <w:sz w:val="28"/>
          <w:szCs w:val="28"/>
        </w:rPr>
        <w:br/>
      </w:r>
      <w:hyperlink r:id="rId15" w:history="1">
        <w:r w:rsidRPr="007204CB">
          <w:rPr>
            <w:rStyle w:val="Hyperlink"/>
            <w:rFonts w:cs="Helvetica"/>
            <w:sz w:val="28"/>
            <w:szCs w:val="28"/>
          </w:rPr>
          <w:t>https://bitbucket.org/sulab/crowd_words/src/16c0c75c80cdb6dd2957e9f83dafdd5ee6e03202/data/ncbi/?at=default</w:t>
        </w:r>
      </w:hyperlink>
      <w:r w:rsidR="00A30EE4">
        <w:rPr>
          <w:rFonts w:cs="Helvetica"/>
          <w:sz w:val="28"/>
          <w:szCs w:val="28"/>
        </w:rPr>
        <w:br/>
      </w:r>
    </w:p>
    <w:p w14:paraId="62F4E11A" w14:textId="4D039FBB" w:rsidR="007204CB" w:rsidRPr="007204CB" w:rsidRDefault="00147163" w:rsidP="007204CB">
      <w:pPr>
        <w:spacing w:after="240"/>
        <w:rPr>
          <w:rFonts w:cs="Helvetica"/>
          <w:sz w:val="28"/>
          <w:szCs w:val="28"/>
        </w:rPr>
      </w:pPr>
      <w:r w:rsidRPr="00FA6ABB">
        <w:rPr>
          <w:rFonts w:cs="Helvetica"/>
          <w:b/>
          <w:sz w:val="28"/>
          <w:szCs w:val="28"/>
        </w:rPr>
        <w:t xml:space="preserve">3. </w:t>
      </w:r>
      <w:r w:rsidRPr="00FA6ABB">
        <w:rPr>
          <w:rFonts w:cs="Helvetica"/>
          <w:b/>
          <w:i/>
          <w:sz w:val="28"/>
          <w:szCs w:val="28"/>
        </w:rPr>
        <w:t>MT</w:t>
      </w:r>
      <w:r w:rsidR="007204CB" w:rsidRPr="00FA6ABB">
        <w:rPr>
          <w:rFonts w:cs="Helvetica"/>
          <w:b/>
          <w:i/>
          <w:sz w:val="28"/>
          <w:szCs w:val="28"/>
        </w:rPr>
        <w:t>urk-generated data</w:t>
      </w:r>
      <w:r w:rsidRPr="00147163">
        <w:rPr>
          <w:rFonts w:cs="Helvetica"/>
          <w:sz w:val="28"/>
          <w:szCs w:val="28"/>
        </w:rPr>
        <w:t xml:space="preserve"> is hosted here</w:t>
      </w:r>
      <w:r>
        <w:rPr>
          <w:rFonts w:cs="Helvetica"/>
          <w:sz w:val="28"/>
          <w:szCs w:val="28"/>
        </w:rPr>
        <w:br/>
      </w:r>
      <w:hyperlink r:id="rId16" w:history="1">
        <w:r w:rsidRPr="00D94A9A">
          <w:rPr>
            <w:rStyle w:val="Hyperlink"/>
            <w:rFonts w:cs="Helvetica"/>
            <w:sz w:val="28"/>
            <w:szCs w:val="28"/>
          </w:rPr>
          <w:t>https://bitbucket.org/sulab/crowd_words/downloads</w:t>
        </w:r>
      </w:hyperlink>
      <w:r>
        <w:rPr>
          <w:rFonts w:cs="Helvetica"/>
          <w:sz w:val="28"/>
          <w:szCs w:val="28"/>
        </w:rPr>
        <w:br/>
      </w:r>
      <w:r w:rsidR="0026431C">
        <w:rPr>
          <w:rFonts w:cs="Helvetica"/>
          <w:sz w:val="28"/>
          <w:szCs w:val="28"/>
        </w:rPr>
        <w:t xml:space="preserve">493 abstracts from golden training dataset, independently annotated by </w:t>
      </w:r>
      <w:r w:rsidR="0026431C" w:rsidRPr="0026431C">
        <w:rPr>
          <w:rFonts w:cs="Helvetica"/>
          <w:b/>
          <w:sz w:val="28"/>
          <w:szCs w:val="28"/>
        </w:rPr>
        <w:t>MT</w:t>
      </w:r>
      <w:r>
        <w:rPr>
          <w:rFonts w:cs="Helvetica"/>
          <w:sz w:val="28"/>
          <w:szCs w:val="28"/>
        </w:rPr>
        <w:t>:</w:t>
      </w:r>
      <w:r>
        <w:rPr>
          <w:rFonts w:cs="Helvetica"/>
          <w:sz w:val="28"/>
          <w:szCs w:val="28"/>
        </w:rPr>
        <w:br/>
      </w:r>
      <w:r w:rsidRPr="00147163">
        <w:rPr>
          <w:rFonts w:cs="Helvetica"/>
          <w:sz w:val="28"/>
          <w:szCs w:val="28"/>
        </w:rPr>
        <w:t>ncbitrain_e11_bioc.xml</w:t>
      </w:r>
    </w:p>
    <w:p w14:paraId="6A2BBDCF" w14:textId="6E230578" w:rsidR="007204CB" w:rsidRPr="007204CB" w:rsidRDefault="00147163" w:rsidP="007204CB">
      <w:pPr>
        <w:spacing w:after="240"/>
        <w:rPr>
          <w:rFonts w:cs="Helvetica"/>
          <w:sz w:val="28"/>
          <w:szCs w:val="28"/>
        </w:rPr>
      </w:pPr>
      <w:r>
        <w:rPr>
          <w:rFonts w:cs="Helvetica"/>
          <w:sz w:val="28"/>
          <w:szCs w:val="28"/>
        </w:rPr>
        <w:t xml:space="preserve">900 </w:t>
      </w:r>
      <w:r w:rsidR="0026431C">
        <w:rPr>
          <w:rFonts w:cs="Helvetica"/>
          <w:sz w:val="28"/>
          <w:szCs w:val="28"/>
        </w:rPr>
        <w:t xml:space="preserve">additional abstracts, annotated by </w:t>
      </w:r>
      <w:r w:rsidR="0026431C" w:rsidRPr="0026431C">
        <w:rPr>
          <w:rFonts w:cs="Helvetica"/>
          <w:b/>
          <w:sz w:val="28"/>
          <w:szCs w:val="28"/>
        </w:rPr>
        <w:t>MT</w:t>
      </w:r>
      <w:r>
        <w:rPr>
          <w:rFonts w:cs="Helvetica"/>
          <w:sz w:val="28"/>
          <w:szCs w:val="28"/>
        </w:rPr>
        <w:t>:</w:t>
      </w:r>
      <w:r w:rsidR="0026431C">
        <w:rPr>
          <w:rFonts w:cs="Helvetica"/>
          <w:sz w:val="28"/>
          <w:szCs w:val="28"/>
        </w:rPr>
        <w:br/>
      </w:r>
      <w:r w:rsidR="0026431C" w:rsidRPr="0026431C">
        <w:rPr>
          <w:rFonts w:cs="Helvetica"/>
          <w:sz w:val="28"/>
          <w:szCs w:val="28"/>
        </w:rPr>
        <w:t>newpubmed_e12_13_bioc.xml</w:t>
      </w:r>
    </w:p>
    <w:p w14:paraId="0F8FCBF8" w14:textId="06843660" w:rsidR="00147163" w:rsidRDefault="00147163" w:rsidP="007204CB">
      <w:pPr>
        <w:spacing w:after="240"/>
        <w:rPr>
          <w:rFonts w:cs="Helvetica"/>
          <w:sz w:val="28"/>
          <w:szCs w:val="28"/>
        </w:rPr>
      </w:pPr>
      <w:r w:rsidRPr="00FA6ABB">
        <w:rPr>
          <w:rFonts w:cs="Helvetica"/>
          <w:b/>
          <w:i/>
          <w:sz w:val="28"/>
          <w:szCs w:val="28"/>
        </w:rPr>
        <w:t>4.</w:t>
      </w:r>
      <w:r>
        <w:rPr>
          <w:rFonts w:cs="Helvetica"/>
          <w:sz w:val="28"/>
          <w:szCs w:val="28"/>
        </w:rPr>
        <w:t xml:space="preserve"> </w:t>
      </w:r>
      <w:r w:rsidRPr="00FA6ABB">
        <w:rPr>
          <w:rFonts w:cs="Helvetica"/>
          <w:b/>
          <w:i/>
          <w:sz w:val="28"/>
          <w:szCs w:val="28"/>
        </w:rPr>
        <w:t>Methodology</w:t>
      </w:r>
      <w:r>
        <w:rPr>
          <w:rFonts w:cs="Helvetica"/>
          <w:sz w:val="28"/>
          <w:szCs w:val="28"/>
        </w:rPr>
        <w:t xml:space="preserve"> of </w:t>
      </w:r>
      <w:r w:rsidRPr="00147163">
        <w:rPr>
          <w:rFonts w:cs="Helvetica"/>
          <w:b/>
          <w:sz w:val="28"/>
          <w:szCs w:val="28"/>
        </w:rPr>
        <w:t>EX</w:t>
      </w:r>
      <w:r>
        <w:rPr>
          <w:rFonts w:cs="Helvetica"/>
          <w:sz w:val="28"/>
          <w:szCs w:val="28"/>
        </w:rPr>
        <w:t xml:space="preserve"> annotation is described here:</w:t>
      </w:r>
      <w:r>
        <w:rPr>
          <w:rFonts w:cs="Helvetica"/>
          <w:sz w:val="28"/>
          <w:szCs w:val="28"/>
        </w:rPr>
        <w:br/>
      </w:r>
      <w:hyperlink r:id="rId17" w:history="1">
        <w:r w:rsidRPr="00D94A9A">
          <w:rPr>
            <w:rStyle w:val="Hyperlink"/>
            <w:rFonts w:cs="Helvetica"/>
            <w:sz w:val="28"/>
            <w:szCs w:val="28"/>
          </w:rPr>
          <w:t>http://www.ncbi.nlm.nih.gov/CBBresearch/Dogan/DISEASE/</w:t>
        </w:r>
      </w:hyperlink>
      <w:r>
        <w:rPr>
          <w:rFonts w:cs="Helvetica"/>
          <w:sz w:val="28"/>
          <w:szCs w:val="28"/>
        </w:rPr>
        <w:br/>
        <w:t>and in the links to academic publications within.</w:t>
      </w:r>
    </w:p>
    <w:p w14:paraId="175AB71E" w14:textId="77777777" w:rsidR="00CB4E6B" w:rsidRDefault="0026431C" w:rsidP="00CB4E6B">
      <w:pPr>
        <w:spacing w:after="240"/>
        <w:rPr>
          <w:rFonts w:cs="Helvetica"/>
          <w:sz w:val="28"/>
          <w:szCs w:val="28"/>
        </w:rPr>
      </w:pPr>
      <w:r>
        <w:rPr>
          <w:rFonts w:cs="Helvetica"/>
          <w:sz w:val="28"/>
          <w:szCs w:val="28"/>
        </w:rPr>
        <w:t xml:space="preserve">Methodology of </w:t>
      </w:r>
      <w:r>
        <w:rPr>
          <w:rFonts w:cs="Helvetica"/>
          <w:b/>
          <w:sz w:val="28"/>
          <w:szCs w:val="28"/>
        </w:rPr>
        <w:t>MT</w:t>
      </w:r>
      <w:r>
        <w:rPr>
          <w:rFonts w:cs="Helvetica"/>
          <w:sz w:val="28"/>
          <w:szCs w:val="28"/>
        </w:rPr>
        <w:t xml:space="preserve"> annotation is described here in academic article with the detailed description of MTurk annotation purpose and process: </w:t>
      </w:r>
      <w:hyperlink r:id="rId18" w:history="1">
        <w:r w:rsidRPr="00D94A9A">
          <w:rPr>
            <w:rStyle w:val="Hyperlink"/>
            <w:rFonts w:cs="Helvetica"/>
            <w:sz w:val="28"/>
            <w:szCs w:val="28"/>
          </w:rPr>
          <w:t>http://arxiv.org/abs/1408.1928</w:t>
        </w:r>
      </w:hyperlink>
    </w:p>
    <w:p w14:paraId="687226B5" w14:textId="3A19BA44" w:rsidR="00CB4E6B" w:rsidRPr="00CB4E6B" w:rsidRDefault="00CB4E6B" w:rsidP="00CB4E6B">
      <w:pPr>
        <w:spacing w:after="240"/>
        <w:rPr>
          <w:rFonts w:cs="Helvetica"/>
          <w:sz w:val="28"/>
          <w:szCs w:val="28"/>
        </w:rPr>
      </w:pPr>
      <w:r>
        <w:rPr>
          <w:rFonts w:cs="Helvetica"/>
          <w:sz w:val="28"/>
          <w:szCs w:val="28"/>
        </w:rPr>
        <w:t>A</w:t>
      </w:r>
      <w:r w:rsidRPr="00CB4E6B">
        <w:rPr>
          <w:rFonts w:cs="Helvetica"/>
          <w:sz w:val="28"/>
          <w:szCs w:val="28"/>
        </w:rPr>
        <w:t xml:space="preserve"> snippet </w:t>
      </w:r>
      <w:r>
        <w:rPr>
          <w:rFonts w:cs="Helvetica"/>
          <w:sz w:val="28"/>
          <w:szCs w:val="28"/>
        </w:rPr>
        <w:t xml:space="preserve">example of </w:t>
      </w:r>
      <w:r w:rsidRPr="00CB4E6B">
        <w:rPr>
          <w:rFonts w:cs="Helvetica"/>
          <w:b/>
          <w:sz w:val="28"/>
          <w:szCs w:val="28"/>
        </w:rPr>
        <w:t>MT</w:t>
      </w:r>
      <w:r>
        <w:rPr>
          <w:rFonts w:cs="Helvetica"/>
          <w:sz w:val="28"/>
          <w:szCs w:val="28"/>
        </w:rPr>
        <w:t xml:space="preserve"> data</w:t>
      </w:r>
      <w:r w:rsidR="002B7816">
        <w:rPr>
          <w:rFonts w:cs="Helvetica"/>
          <w:sz w:val="28"/>
          <w:szCs w:val="28"/>
        </w:rPr>
        <w:t xml:space="preserve"> (15 </w:t>
      </w:r>
      <w:r w:rsidR="002B7816" w:rsidRPr="002B7816">
        <w:rPr>
          <w:rFonts w:cs="Helvetica"/>
          <w:b/>
          <w:sz w:val="28"/>
          <w:szCs w:val="28"/>
        </w:rPr>
        <w:t>MT</w:t>
      </w:r>
      <w:r w:rsidR="002B7816">
        <w:rPr>
          <w:rFonts w:cs="Helvetica"/>
          <w:sz w:val="28"/>
          <w:szCs w:val="28"/>
        </w:rPr>
        <w:t xml:space="preserve"> annotators per abstract)</w:t>
      </w:r>
      <w:r w:rsidRPr="00CB4E6B">
        <w:rPr>
          <w:rFonts w:cs="Helvetica"/>
          <w:sz w:val="28"/>
          <w:szCs w:val="28"/>
        </w:rPr>
        <w:t>.</w:t>
      </w:r>
      <w:r>
        <w:rPr>
          <w:rFonts w:cs="Helvetica"/>
          <w:sz w:val="28"/>
          <w:szCs w:val="28"/>
        </w:rPr>
        <w:br/>
      </w:r>
      <w:r w:rsidRPr="00CB4E6B">
        <w:rPr>
          <w:rFonts w:cs="Helvetica"/>
          <w:sz w:val="28"/>
          <w:szCs w:val="28"/>
        </w:rPr>
        <w:t>Note that docs with &lt;infon key="source"&gt;NCBI_corpus_training&lt;/infon&gt; are from the gold standard so we have the "right" ans</w:t>
      </w:r>
      <w:r>
        <w:rPr>
          <w:rFonts w:cs="Helvetica"/>
          <w:sz w:val="28"/>
          <w:szCs w:val="28"/>
        </w:rPr>
        <w:t xml:space="preserve">wers in the files from ncbi... </w:t>
      </w:r>
      <w:r w:rsidRPr="00CB4E6B">
        <w:rPr>
          <w:rFonts w:cs="Helvetica"/>
          <w:sz w:val="28"/>
          <w:szCs w:val="28"/>
        </w:rPr>
        <w:t>When the source is NCBIDiseaseCrowdExtension-TRAIN , that is a new doc for which we do not have a gold standard for comparison.</w:t>
      </w:r>
    </w:p>
    <w:p w14:paraId="2B1D9B39" w14:textId="642BF39E" w:rsidR="007204CB" w:rsidRPr="00CB4E6B" w:rsidRDefault="00CB4E6B" w:rsidP="00CB4E6B">
      <w:pPr>
        <w:spacing w:after="240"/>
        <w:rPr>
          <w:rFonts w:cs="Helvetica"/>
          <w:sz w:val="22"/>
          <w:szCs w:val="22"/>
        </w:rPr>
      </w:pPr>
      <w:r w:rsidRPr="00CB4E6B">
        <w:rPr>
          <w:rFonts w:cs="Helvetica"/>
          <w:sz w:val="22"/>
          <w:szCs w:val="22"/>
        </w:rPr>
        <w:t>&lt;document&gt;</w:t>
      </w:r>
      <w:r w:rsidRPr="00CB4E6B">
        <w:rPr>
          <w:rFonts w:cs="Helvetica"/>
          <w:sz w:val="22"/>
          <w:szCs w:val="22"/>
        </w:rPr>
        <w:br/>
        <w:t>    &lt;id&gt;10071193&lt;/id&gt;</w:t>
      </w:r>
      <w:r w:rsidRPr="00CB4E6B">
        <w:rPr>
          <w:rFonts w:cs="Helvetica"/>
          <w:sz w:val="22"/>
          <w:szCs w:val="22"/>
        </w:rPr>
        <w:br/>
        <w:t>    &lt;infon key="source"&gt;NCBI_corpus_training&lt;/infon&gt;</w:t>
      </w:r>
      <w:r w:rsidRPr="00CB4E6B">
        <w:rPr>
          <w:rFonts w:cs="Helvetica"/>
          <w:sz w:val="22"/>
          <w:szCs w:val="22"/>
        </w:rPr>
        <w:br/>
        <w:t>    &lt;infon key="n_annotators"&gt;15&lt;/infon&gt;</w:t>
      </w:r>
      <w:r w:rsidRPr="00CB4E6B">
        <w:rPr>
          <w:rFonts w:cs="Helvetica"/>
          <w:sz w:val="22"/>
          <w:szCs w:val="22"/>
        </w:rPr>
        <w:br/>
        <w:t>    &lt;infon key="annotator_ids"&gt;</w:t>
      </w:r>
      <w:r w:rsidRPr="00CB4E6B">
        <w:rPr>
          <w:rFonts w:cs="Helvetica"/>
          <w:sz w:val="22"/>
          <w:szCs w:val="22"/>
        </w:rPr>
        <w:br/>
        <w:t>        [18, 1088, 1294, 1270, 683, 1236, 1038, 752, 1223, 1310, 876, 634, 748, 727, 936]</w:t>
      </w:r>
      <w:r w:rsidRPr="00CB4E6B">
        <w:rPr>
          <w:rFonts w:cs="Helvetica"/>
          <w:sz w:val="22"/>
          <w:szCs w:val="22"/>
        </w:rPr>
        <w:br/>
        <w:t>    &lt;/infon&gt;</w:t>
      </w:r>
      <w:r w:rsidRPr="00CB4E6B">
        <w:rPr>
          <w:rFonts w:cs="Helvetica"/>
          <w:sz w:val="22"/>
          <w:szCs w:val="22"/>
        </w:rPr>
        <w:br/>
        <w:t>    &lt;passage&gt;</w:t>
      </w:r>
      <w:r w:rsidRPr="00CB4E6B">
        <w:rPr>
          <w:rFonts w:cs="Helvetica"/>
          <w:sz w:val="22"/>
          <w:szCs w:val="22"/>
        </w:rPr>
        <w:br/>
        <w:t>        &lt;infon key="type"&gt;title&lt;/infon&gt;</w:t>
      </w:r>
      <w:r w:rsidRPr="00CB4E6B">
        <w:rPr>
          <w:rFonts w:cs="Helvetica"/>
          <w:sz w:val="22"/>
          <w:szCs w:val="22"/>
        </w:rPr>
        <w:br/>
        <w:t>        &lt;offset&gt;0&lt;/offset&gt;</w:t>
      </w:r>
      <w:r w:rsidRPr="00CB4E6B">
        <w:rPr>
          <w:rFonts w:cs="Helvetica"/>
          <w:sz w:val="22"/>
          <w:szCs w:val="22"/>
        </w:rPr>
        <w:br/>
        <w:t>        &lt;text&gt;</w:t>
      </w:r>
      <w:r w:rsidRPr="00CB4E6B">
        <w:rPr>
          <w:rFonts w:cs="Helvetica"/>
          <w:sz w:val="22"/>
          <w:szCs w:val="22"/>
        </w:rPr>
        <w:br/>
        <w:t>Fibroblast growth factor homologous factor 2 (FHF2): gene structure, expression and mapping to the Borjeson-Forssman-Lehmann syndrome region in Xq26 delineated by a duplication breakpoint in a BFLS-like patient .</w:t>
      </w:r>
      <w:r w:rsidRPr="00CB4E6B">
        <w:rPr>
          <w:rFonts w:cs="Helvetica"/>
          <w:sz w:val="22"/>
          <w:szCs w:val="22"/>
        </w:rPr>
        <w:br/>
        <w:t>        &lt;/text&gt;</w:t>
      </w:r>
      <w:r w:rsidRPr="00CB4E6B">
        <w:rPr>
          <w:rFonts w:cs="Helvetica"/>
          <w:sz w:val="22"/>
          <w:szCs w:val="22"/>
        </w:rPr>
        <w:br/>
        <w:t>        &lt;annotation id="204382"&gt;</w:t>
      </w:r>
      <w:r w:rsidRPr="00CB4E6B">
        <w:rPr>
          <w:rFonts w:cs="Helvetica"/>
          <w:sz w:val="22"/>
          <w:szCs w:val="22"/>
        </w:rPr>
        <w:br/>
        <w:t>            &lt;infon key="annotator_id"&gt;876&lt;/infon&gt;</w:t>
      </w:r>
      <w:r w:rsidRPr="00CB4E6B">
        <w:rPr>
          <w:rFonts w:cs="Helvetica"/>
          <w:sz w:val="22"/>
          <w:szCs w:val="22"/>
        </w:rPr>
        <w:br/>
      </w:r>
      <w:r w:rsidRPr="00CB4E6B">
        <w:rPr>
          <w:rFonts w:cs="Helvetica"/>
          <w:sz w:val="22"/>
          <w:szCs w:val="22"/>
        </w:rPr>
        <w:lastRenderedPageBreak/>
        <w:t>            &lt;infon key="type"&gt;Disease&lt;/infon&gt;</w:t>
      </w:r>
      <w:r w:rsidRPr="00CB4E6B">
        <w:rPr>
          <w:rFonts w:cs="Helvetica"/>
          <w:sz w:val="22"/>
          <w:szCs w:val="22"/>
        </w:rPr>
        <w:br/>
        <w:t>            &lt;location offset="0" length="10"/&gt;</w:t>
      </w:r>
      <w:r w:rsidRPr="00CB4E6B">
        <w:rPr>
          <w:rFonts w:cs="Helvetica"/>
          <w:sz w:val="22"/>
          <w:szCs w:val="22"/>
        </w:rPr>
        <w:br/>
        <w:t>            &lt;text&gt;Fibroblast&lt;/text&gt;</w:t>
      </w:r>
      <w:r w:rsidRPr="00CB4E6B">
        <w:rPr>
          <w:rFonts w:cs="Helvetica"/>
          <w:sz w:val="22"/>
          <w:szCs w:val="22"/>
        </w:rPr>
        <w:br/>
        <w:t>        &lt;/annotation&gt;</w:t>
      </w:r>
      <w:r w:rsidRPr="00CB4E6B">
        <w:rPr>
          <w:rFonts w:cs="Helvetica"/>
          <w:sz w:val="22"/>
          <w:szCs w:val="22"/>
        </w:rPr>
        <w:br/>
        <w:t>        &lt;annotation id="194417"&gt;</w:t>
      </w:r>
      <w:r w:rsidRPr="00CB4E6B">
        <w:rPr>
          <w:rFonts w:cs="Helvetica"/>
          <w:sz w:val="22"/>
          <w:szCs w:val="22"/>
        </w:rPr>
        <w:br/>
        <w:t>            &lt;infon key="annotator_id"&gt;1236&lt;/infon&gt;</w:t>
      </w:r>
      <w:r w:rsidRPr="00CB4E6B">
        <w:rPr>
          <w:rFonts w:cs="Helvetica"/>
          <w:sz w:val="22"/>
          <w:szCs w:val="22"/>
        </w:rPr>
        <w:br/>
        <w:t>            &lt;infon key="type"&gt;Disease&lt;/infon&gt;</w:t>
      </w:r>
      <w:r w:rsidRPr="00CB4E6B">
        <w:rPr>
          <w:rFonts w:cs="Helvetica"/>
          <w:sz w:val="22"/>
          <w:szCs w:val="22"/>
        </w:rPr>
        <w:br/>
        <w:t>            &lt;location offset="99" length="34"/&gt;</w:t>
      </w:r>
      <w:r w:rsidRPr="00CB4E6B">
        <w:rPr>
          <w:rFonts w:cs="Helvetica"/>
          <w:sz w:val="22"/>
          <w:szCs w:val="22"/>
        </w:rPr>
        <w:br/>
        <w:t>            &lt;text&gt;Borjeson-Forssman-Lehmann syndrome&lt;/text&gt;</w:t>
      </w:r>
      <w:r w:rsidRPr="00CB4E6B">
        <w:rPr>
          <w:rFonts w:cs="Helvetica"/>
          <w:sz w:val="22"/>
          <w:szCs w:val="22"/>
        </w:rPr>
        <w:br/>
        <w:t>        &lt;/annotation&gt;</w:t>
      </w:r>
    </w:p>
    <w:p w14:paraId="4C43C353" w14:textId="71F3263C" w:rsidR="007204CB" w:rsidRPr="00CB4E6B" w:rsidRDefault="00CB4E6B" w:rsidP="007204CB">
      <w:pPr>
        <w:spacing w:after="240"/>
        <w:rPr>
          <w:rFonts w:ascii="Times New Roman" w:hAnsi="Times New Roman"/>
          <w:sz w:val="28"/>
          <w:szCs w:val="28"/>
        </w:rPr>
      </w:pPr>
      <w:r w:rsidRPr="00FA6ABB">
        <w:rPr>
          <w:rFonts w:cs="Helvetica"/>
          <w:b/>
          <w:sz w:val="28"/>
          <w:szCs w:val="28"/>
        </w:rPr>
        <w:t xml:space="preserve">5. </w:t>
      </w:r>
      <w:r w:rsidRPr="00FA6ABB">
        <w:rPr>
          <w:rFonts w:cs="Helvetica"/>
          <w:b/>
          <w:i/>
          <w:sz w:val="28"/>
          <w:szCs w:val="28"/>
        </w:rPr>
        <w:t>An example of the code</w:t>
      </w:r>
      <w:r>
        <w:rPr>
          <w:rFonts w:cs="Helvetica"/>
          <w:sz w:val="28"/>
          <w:szCs w:val="28"/>
        </w:rPr>
        <w:t xml:space="preserve"> that does the following</w:t>
      </w:r>
      <w:r w:rsidR="007204CB" w:rsidRPr="007204CB">
        <w:rPr>
          <w:rFonts w:cs="Helvetica"/>
          <w:sz w:val="28"/>
          <w:szCs w:val="28"/>
        </w:rPr>
        <w:t>:</w:t>
      </w:r>
      <w:r>
        <w:rPr>
          <w:rFonts w:cs="Helvetica"/>
          <w:sz w:val="28"/>
          <w:szCs w:val="28"/>
        </w:rPr>
        <w:br/>
      </w:r>
      <w:r w:rsidR="007204CB" w:rsidRPr="007204CB">
        <w:rPr>
          <w:rFonts w:cs="Helvetica"/>
          <w:sz w:val="28"/>
          <w:szCs w:val="28"/>
        </w:rPr>
        <w:t xml:space="preserve"> 1) </w:t>
      </w:r>
      <w:r>
        <w:rPr>
          <w:rFonts w:cs="Helvetica"/>
          <w:sz w:val="28"/>
          <w:szCs w:val="28"/>
        </w:rPr>
        <w:t>R</w:t>
      </w:r>
      <w:r w:rsidR="007204CB" w:rsidRPr="007204CB">
        <w:rPr>
          <w:rFonts w:cs="Helvetica"/>
          <w:sz w:val="28"/>
          <w:szCs w:val="28"/>
        </w:rPr>
        <w:t xml:space="preserve">eads in the </w:t>
      </w:r>
      <w:r w:rsidRPr="00CB4E6B">
        <w:rPr>
          <w:rFonts w:cs="Helvetica"/>
          <w:b/>
          <w:sz w:val="28"/>
          <w:szCs w:val="28"/>
        </w:rPr>
        <w:t>MT</w:t>
      </w:r>
      <w:r w:rsidRPr="00CB4E6B">
        <w:rPr>
          <w:rFonts w:cs="Helvetica"/>
          <w:sz w:val="28"/>
          <w:szCs w:val="28"/>
        </w:rPr>
        <w:t xml:space="preserve"> </w:t>
      </w:r>
      <w:r w:rsidR="007204CB" w:rsidRPr="007204CB">
        <w:rPr>
          <w:rFonts w:cs="Helvetica"/>
          <w:sz w:val="28"/>
          <w:szCs w:val="28"/>
        </w:rPr>
        <w:t>annotation file</w:t>
      </w:r>
      <w:r>
        <w:rPr>
          <w:rFonts w:cs="Helvetica"/>
          <w:sz w:val="28"/>
          <w:szCs w:val="28"/>
        </w:rPr>
        <w:br/>
      </w:r>
      <w:r w:rsidR="007204CB" w:rsidRPr="007204CB">
        <w:rPr>
          <w:rFonts w:cs="Helvetica"/>
          <w:sz w:val="28"/>
          <w:szCs w:val="28"/>
        </w:rPr>
        <w:t xml:space="preserve"> 2) </w:t>
      </w:r>
      <w:r>
        <w:rPr>
          <w:rFonts w:cs="Helvetica"/>
          <w:sz w:val="28"/>
          <w:szCs w:val="28"/>
        </w:rPr>
        <w:t>A</w:t>
      </w:r>
      <w:r w:rsidR="007204CB" w:rsidRPr="007204CB">
        <w:rPr>
          <w:rFonts w:cs="Helvetica"/>
          <w:sz w:val="28"/>
          <w:szCs w:val="28"/>
        </w:rPr>
        <w:t>pplies a simple voting procedure to make reasonably good approximations of a non-redundant training corpus and stores them as new BioC files</w:t>
      </w:r>
      <w:r>
        <w:rPr>
          <w:rFonts w:cs="Helvetica"/>
          <w:sz w:val="28"/>
          <w:szCs w:val="28"/>
        </w:rPr>
        <w:br/>
      </w:r>
      <w:r w:rsidR="007204CB" w:rsidRPr="007204CB">
        <w:rPr>
          <w:rFonts w:cs="Helvetica"/>
          <w:sz w:val="28"/>
          <w:szCs w:val="28"/>
        </w:rPr>
        <w:t xml:space="preserve"> 3) </w:t>
      </w:r>
      <w:r>
        <w:rPr>
          <w:rFonts w:cs="Helvetica"/>
          <w:sz w:val="28"/>
          <w:szCs w:val="28"/>
        </w:rPr>
        <w:t>C</w:t>
      </w:r>
      <w:r w:rsidR="007204CB" w:rsidRPr="007204CB">
        <w:rPr>
          <w:rFonts w:cs="Helvetica"/>
          <w:sz w:val="28"/>
          <w:szCs w:val="28"/>
        </w:rPr>
        <w:t>ompares the aggregated annotations directly against a gold standard</w:t>
      </w:r>
      <w:r>
        <w:rPr>
          <w:rFonts w:cs="Helvetica"/>
          <w:sz w:val="28"/>
          <w:szCs w:val="28"/>
        </w:rPr>
        <w:br/>
      </w:r>
      <w:r w:rsidR="006B151C">
        <w:rPr>
          <w:rFonts w:cs="Helvetica"/>
          <w:sz w:val="28"/>
          <w:szCs w:val="28"/>
        </w:rPr>
        <w:t xml:space="preserve">This code allows a suboptimal </w:t>
      </w:r>
      <w:r>
        <w:rPr>
          <w:rFonts w:cs="Helvetica"/>
          <w:sz w:val="28"/>
          <w:szCs w:val="28"/>
        </w:rPr>
        <w:t>transform</w:t>
      </w:r>
      <w:r w:rsidR="006B151C">
        <w:rPr>
          <w:rFonts w:cs="Helvetica"/>
          <w:sz w:val="28"/>
          <w:szCs w:val="28"/>
        </w:rPr>
        <w:t>ation</w:t>
      </w:r>
      <w:r>
        <w:rPr>
          <w:rFonts w:cs="Helvetica"/>
          <w:sz w:val="28"/>
          <w:szCs w:val="28"/>
        </w:rPr>
        <w:t xml:space="preserve"> </w:t>
      </w:r>
      <w:r w:rsidR="006B151C">
        <w:rPr>
          <w:rFonts w:cs="Helvetica"/>
          <w:sz w:val="28"/>
          <w:szCs w:val="28"/>
        </w:rPr>
        <w:t xml:space="preserve">of </w:t>
      </w:r>
      <w:r w:rsidRPr="006B151C">
        <w:rPr>
          <w:rFonts w:cs="Helvetica"/>
          <w:b/>
          <w:sz w:val="28"/>
          <w:szCs w:val="28"/>
        </w:rPr>
        <w:t>MT</w:t>
      </w:r>
      <w:r>
        <w:rPr>
          <w:rFonts w:cs="Helvetica"/>
          <w:sz w:val="28"/>
          <w:szCs w:val="28"/>
        </w:rPr>
        <w:t xml:space="preserve"> </w:t>
      </w:r>
      <w:r w:rsidR="006B151C">
        <w:rPr>
          <w:rFonts w:cs="Helvetica"/>
          <w:sz w:val="28"/>
          <w:szCs w:val="28"/>
        </w:rPr>
        <w:t xml:space="preserve">into </w:t>
      </w:r>
      <w:r w:rsidR="006B151C" w:rsidRPr="006B151C">
        <w:rPr>
          <w:rFonts w:cs="Helvetica"/>
          <w:b/>
          <w:sz w:val="28"/>
          <w:szCs w:val="28"/>
        </w:rPr>
        <w:t>EX</w:t>
      </w:r>
      <w:r w:rsidR="006B151C">
        <w:rPr>
          <w:rFonts w:cs="Helvetica"/>
          <w:sz w:val="28"/>
          <w:szCs w:val="28"/>
        </w:rPr>
        <w:t>, what, after processing of the output with BANNER, makes for a working "dummy" solution in contest.</w:t>
      </w:r>
    </w:p>
    <w:p w14:paraId="2F04588B" w14:textId="27066DE4" w:rsidR="007204CB" w:rsidRPr="007204CB" w:rsidRDefault="007204CB" w:rsidP="007204CB">
      <w:pPr>
        <w:spacing w:after="240"/>
        <w:rPr>
          <w:rFonts w:cs="Helvetica"/>
          <w:sz w:val="28"/>
          <w:szCs w:val="28"/>
        </w:rPr>
      </w:pPr>
      <w:r w:rsidRPr="007204CB">
        <w:rPr>
          <w:rFonts w:cs="Helvetica"/>
          <w:sz w:val="28"/>
          <w:szCs w:val="28"/>
        </w:rPr>
        <w:t>This code is available here, along with the relevant data files</w:t>
      </w:r>
      <w:r w:rsidR="00CB4E6B">
        <w:rPr>
          <w:rFonts w:cs="Helvetica"/>
          <w:sz w:val="28"/>
          <w:szCs w:val="28"/>
        </w:rPr>
        <w:br/>
      </w:r>
      <w:hyperlink r:id="rId19" w:history="1">
        <w:r w:rsidRPr="007204CB">
          <w:rPr>
            <w:rStyle w:val="Hyperlink"/>
            <w:rFonts w:cs="Helvetica"/>
            <w:sz w:val="28"/>
            <w:szCs w:val="28"/>
          </w:rPr>
          <w:t>https://bitbucket.org/sulab/crowd_words</w:t>
        </w:r>
      </w:hyperlink>
    </w:p>
    <w:p w14:paraId="332A9683" w14:textId="28B11951" w:rsidR="007204CB" w:rsidRPr="007204CB" w:rsidRDefault="007204CB" w:rsidP="007204CB">
      <w:pPr>
        <w:spacing w:after="240"/>
        <w:rPr>
          <w:rFonts w:cs="Helvetica"/>
          <w:sz w:val="28"/>
          <w:szCs w:val="28"/>
        </w:rPr>
      </w:pPr>
      <w:r w:rsidRPr="007204CB">
        <w:rPr>
          <w:rFonts w:cs="Helvetica"/>
          <w:sz w:val="28"/>
          <w:szCs w:val="28"/>
        </w:rPr>
        <w:t>For example, an input file could be:</w:t>
      </w:r>
      <w:r w:rsidR="00CB4E6B">
        <w:rPr>
          <w:rFonts w:cs="Helvetica"/>
          <w:sz w:val="28"/>
          <w:szCs w:val="28"/>
        </w:rPr>
        <w:br/>
      </w:r>
      <w:hyperlink r:id="rId20" w:history="1">
        <w:r w:rsidRPr="007204CB">
          <w:rPr>
            <w:rStyle w:val="Hyperlink"/>
            <w:rFonts w:cs="Helvetica"/>
            <w:sz w:val="28"/>
            <w:szCs w:val="28"/>
          </w:rPr>
          <w:t>https://bitbucket.org/sulab/crowd_words/src/16c0c75c80cdb6dd2957e9f83dafdd5ee6e03202/data/mturk/ncbitrain_e11_bioc.xml?at=default</w:t>
        </w:r>
      </w:hyperlink>
    </w:p>
    <w:p w14:paraId="26508FD0" w14:textId="7E6EF815" w:rsidR="007204CB" w:rsidRPr="007204CB" w:rsidRDefault="007204CB" w:rsidP="007204CB">
      <w:pPr>
        <w:spacing w:after="240"/>
        <w:rPr>
          <w:rFonts w:cs="Helvetica"/>
          <w:sz w:val="28"/>
          <w:szCs w:val="28"/>
        </w:rPr>
      </w:pPr>
      <w:r w:rsidRPr="007204CB">
        <w:rPr>
          <w:rFonts w:cs="Helvetica"/>
          <w:sz w:val="28"/>
          <w:szCs w:val="28"/>
        </w:rPr>
        <w:t>and an output file - the results of the aggregation - would be:</w:t>
      </w:r>
      <w:r w:rsidR="00CB4E6B">
        <w:rPr>
          <w:rFonts w:cs="Helvetica"/>
          <w:sz w:val="28"/>
          <w:szCs w:val="28"/>
        </w:rPr>
        <w:br/>
      </w:r>
      <w:hyperlink r:id="rId21" w:history="1">
        <w:r w:rsidRPr="007204CB">
          <w:rPr>
            <w:rStyle w:val="Hyperlink"/>
            <w:rFonts w:cs="Helvetica"/>
            <w:sz w:val="28"/>
            <w:szCs w:val="28"/>
          </w:rPr>
          <w:t>https://bitbucket.org/sulab/crowd_words/src/16c0c75c80cdb6dd2957e9f83dafdd5ee6e03202/data/mturk/ncbitrain_e11_voting/_6.xml?at=default</w:t>
        </w:r>
      </w:hyperlink>
    </w:p>
    <w:p w14:paraId="0F5EDF97" w14:textId="1175D279" w:rsidR="007204CB" w:rsidRPr="007204CB" w:rsidRDefault="007204CB" w:rsidP="007204CB">
      <w:pPr>
        <w:spacing w:after="240"/>
        <w:rPr>
          <w:rFonts w:cs="Helvetica"/>
          <w:sz w:val="28"/>
          <w:szCs w:val="28"/>
        </w:rPr>
      </w:pPr>
      <w:r w:rsidRPr="007204CB">
        <w:rPr>
          <w:rFonts w:cs="Helvetica"/>
          <w:sz w:val="28"/>
          <w:szCs w:val="28"/>
        </w:rPr>
        <w:t>If you run the code here:</w:t>
      </w:r>
      <w:r w:rsidR="00CB4E6B">
        <w:rPr>
          <w:rFonts w:cs="Helvetica"/>
          <w:sz w:val="28"/>
          <w:szCs w:val="28"/>
        </w:rPr>
        <w:br/>
      </w:r>
      <w:hyperlink r:id="rId22" w:history="1">
        <w:r w:rsidRPr="007204CB">
          <w:rPr>
            <w:rStyle w:val="Hyperlink"/>
            <w:rFonts w:cs="Helvetica"/>
            <w:sz w:val="28"/>
            <w:szCs w:val="28"/>
          </w:rPr>
          <w:t>https://bitbucket.org/sulab/crowd_words/src/16c0c75c80cdb6dd2957e9f83dafdd5ee6e03202/src/org/scripps/crowdwords/TestAggregation.java?at=default</w:t>
        </w:r>
      </w:hyperlink>
    </w:p>
    <w:p w14:paraId="3513AC32" w14:textId="6791F879" w:rsidR="007204CB" w:rsidRDefault="007204CB" w:rsidP="007204CB">
      <w:pPr>
        <w:spacing w:after="240"/>
        <w:rPr>
          <w:rFonts w:cs="Helvetica"/>
          <w:sz w:val="28"/>
          <w:szCs w:val="28"/>
        </w:rPr>
      </w:pPr>
      <w:r w:rsidRPr="007204CB">
        <w:rPr>
          <w:rFonts w:cs="Helvetica"/>
          <w:sz w:val="28"/>
          <w:szCs w:val="28"/>
        </w:rPr>
        <w:t>You will see that file produced and will also see the results of a comparison to a gold standard.  These look like this:</w:t>
      </w:r>
    </w:p>
    <w:tbl>
      <w:tblPr>
        <w:tblW w:w="10262" w:type="dxa"/>
        <w:tblInd w:w="93" w:type="dxa"/>
        <w:tblLook w:val="04A0" w:firstRow="1" w:lastRow="0" w:firstColumn="1" w:lastColumn="0" w:noHBand="0" w:noVBand="1"/>
      </w:tblPr>
      <w:tblGrid>
        <w:gridCol w:w="1300"/>
        <w:gridCol w:w="1300"/>
        <w:gridCol w:w="1300"/>
        <w:gridCol w:w="1355"/>
        <w:gridCol w:w="1669"/>
        <w:gridCol w:w="1669"/>
        <w:gridCol w:w="1669"/>
      </w:tblGrid>
      <w:tr w:rsidR="00CB4E6B" w:rsidRPr="00CB4E6B" w14:paraId="2EF4FF88" w14:textId="77777777" w:rsidTr="00CB4E6B">
        <w:trPr>
          <w:trHeight w:val="340"/>
        </w:trPr>
        <w:tc>
          <w:tcPr>
            <w:tcW w:w="1300" w:type="dxa"/>
            <w:tcBorders>
              <w:top w:val="nil"/>
              <w:left w:val="nil"/>
              <w:bottom w:val="nil"/>
              <w:right w:val="nil"/>
            </w:tcBorders>
            <w:shd w:val="clear" w:color="auto" w:fill="auto"/>
            <w:noWrap/>
            <w:vAlign w:val="center"/>
            <w:hideMark/>
          </w:tcPr>
          <w:p w14:paraId="46ABF9CB"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k</w:t>
            </w:r>
          </w:p>
        </w:tc>
        <w:tc>
          <w:tcPr>
            <w:tcW w:w="1300" w:type="dxa"/>
            <w:tcBorders>
              <w:top w:val="nil"/>
              <w:left w:val="nil"/>
              <w:bottom w:val="nil"/>
              <w:right w:val="nil"/>
            </w:tcBorders>
            <w:shd w:val="clear" w:color="auto" w:fill="auto"/>
            <w:noWrap/>
            <w:vAlign w:val="center"/>
            <w:hideMark/>
          </w:tcPr>
          <w:p w14:paraId="4E9AAA66"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true positives</w:t>
            </w:r>
          </w:p>
        </w:tc>
        <w:tc>
          <w:tcPr>
            <w:tcW w:w="1300" w:type="dxa"/>
            <w:tcBorders>
              <w:top w:val="nil"/>
              <w:left w:val="nil"/>
              <w:bottom w:val="nil"/>
              <w:right w:val="nil"/>
            </w:tcBorders>
            <w:shd w:val="clear" w:color="auto" w:fill="auto"/>
            <w:noWrap/>
            <w:vAlign w:val="center"/>
            <w:hideMark/>
          </w:tcPr>
          <w:p w14:paraId="1E87FA1A"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false positives</w:t>
            </w:r>
          </w:p>
        </w:tc>
        <w:tc>
          <w:tcPr>
            <w:tcW w:w="1355" w:type="dxa"/>
            <w:tcBorders>
              <w:top w:val="nil"/>
              <w:left w:val="nil"/>
              <w:bottom w:val="nil"/>
              <w:right w:val="nil"/>
            </w:tcBorders>
            <w:shd w:val="clear" w:color="auto" w:fill="auto"/>
            <w:noWrap/>
            <w:vAlign w:val="center"/>
            <w:hideMark/>
          </w:tcPr>
          <w:p w14:paraId="61927243"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false negatives</w:t>
            </w:r>
          </w:p>
        </w:tc>
        <w:tc>
          <w:tcPr>
            <w:tcW w:w="1669" w:type="dxa"/>
            <w:tcBorders>
              <w:top w:val="nil"/>
              <w:left w:val="nil"/>
              <w:bottom w:val="nil"/>
              <w:right w:val="nil"/>
            </w:tcBorders>
            <w:shd w:val="clear" w:color="auto" w:fill="auto"/>
            <w:noWrap/>
            <w:vAlign w:val="center"/>
            <w:hideMark/>
          </w:tcPr>
          <w:p w14:paraId="4A3664BB"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precision</w:t>
            </w:r>
          </w:p>
        </w:tc>
        <w:tc>
          <w:tcPr>
            <w:tcW w:w="1669" w:type="dxa"/>
            <w:tcBorders>
              <w:top w:val="nil"/>
              <w:left w:val="nil"/>
              <w:bottom w:val="nil"/>
              <w:right w:val="nil"/>
            </w:tcBorders>
            <w:shd w:val="clear" w:color="auto" w:fill="auto"/>
            <w:noWrap/>
            <w:vAlign w:val="center"/>
            <w:hideMark/>
          </w:tcPr>
          <w:p w14:paraId="23C3457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recall</w:t>
            </w:r>
          </w:p>
        </w:tc>
        <w:tc>
          <w:tcPr>
            <w:tcW w:w="1669" w:type="dxa"/>
            <w:tcBorders>
              <w:top w:val="nil"/>
              <w:left w:val="nil"/>
              <w:bottom w:val="nil"/>
              <w:right w:val="nil"/>
            </w:tcBorders>
            <w:shd w:val="clear" w:color="auto" w:fill="auto"/>
            <w:noWrap/>
            <w:vAlign w:val="center"/>
            <w:hideMark/>
          </w:tcPr>
          <w:p w14:paraId="154C661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F</w:t>
            </w:r>
          </w:p>
        </w:tc>
      </w:tr>
      <w:tr w:rsidR="00CB4E6B" w:rsidRPr="00CB4E6B" w14:paraId="3CBE867F" w14:textId="77777777" w:rsidTr="00CB4E6B">
        <w:trPr>
          <w:trHeight w:val="340"/>
        </w:trPr>
        <w:tc>
          <w:tcPr>
            <w:tcW w:w="1300" w:type="dxa"/>
            <w:tcBorders>
              <w:top w:val="nil"/>
              <w:left w:val="nil"/>
              <w:bottom w:val="nil"/>
              <w:right w:val="nil"/>
            </w:tcBorders>
            <w:shd w:val="clear" w:color="auto" w:fill="auto"/>
            <w:noWrap/>
            <w:vAlign w:val="center"/>
            <w:hideMark/>
          </w:tcPr>
          <w:p w14:paraId="07FBDE53"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1</w:t>
            </w:r>
          </w:p>
        </w:tc>
        <w:tc>
          <w:tcPr>
            <w:tcW w:w="1300" w:type="dxa"/>
            <w:tcBorders>
              <w:top w:val="nil"/>
              <w:left w:val="nil"/>
              <w:bottom w:val="nil"/>
              <w:right w:val="nil"/>
            </w:tcBorders>
            <w:shd w:val="clear" w:color="auto" w:fill="auto"/>
            <w:noWrap/>
            <w:vAlign w:val="center"/>
            <w:hideMark/>
          </w:tcPr>
          <w:p w14:paraId="648CC86D"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5010</w:t>
            </w:r>
          </w:p>
        </w:tc>
        <w:tc>
          <w:tcPr>
            <w:tcW w:w="1300" w:type="dxa"/>
            <w:tcBorders>
              <w:top w:val="nil"/>
              <w:left w:val="nil"/>
              <w:bottom w:val="nil"/>
              <w:right w:val="nil"/>
            </w:tcBorders>
            <w:shd w:val="clear" w:color="auto" w:fill="auto"/>
            <w:noWrap/>
            <w:vAlign w:val="center"/>
            <w:hideMark/>
          </w:tcPr>
          <w:p w14:paraId="07F1F93C"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6387</w:t>
            </w:r>
          </w:p>
        </w:tc>
        <w:tc>
          <w:tcPr>
            <w:tcW w:w="1355" w:type="dxa"/>
            <w:tcBorders>
              <w:top w:val="nil"/>
              <w:left w:val="nil"/>
              <w:bottom w:val="nil"/>
              <w:right w:val="nil"/>
            </w:tcBorders>
            <w:shd w:val="clear" w:color="auto" w:fill="auto"/>
            <w:noWrap/>
            <w:vAlign w:val="center"/>
            <w:hideMark/>
          </w:tcPr>
          <w:p w14:paraId="68F31B08"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103</w:t>
            </w:r>
          </w:p>
        </w:tc>
        <w:tc>
          <w:tcPr>
            <w:tcW w:w="1669" w:type="dxa"/>
            <w:tcBorders>
              <w:top w:val="nil"/>
              <w:left w:val="nil"/>
              <w:bottom w:val="nil"/>
              <w:right w:val="nil"/>
            </w:tcBorders>
            <w:shd w:val="clear" w:color="auto" w:fill="auto"/>
            <w:noWrap/>
            <w:vAlign w:val="center"/>
            <w:hideMark/>
          </w:tcPr>
          <w:p w14:paraId="5160F080"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0.43958935</w:t>
            </w:r>
          </w:p>
        </w:tc>
        <w:tc>
          <w:tcPr>
            <w:tcW w:w="1669" w:type="dxa"/>
            <w:tcBorders>
              <w:top w:val="nil"/>
              <w:left w:val="nil"/>
              <w:bottom w:val="nil"/>
              <w:right w:val="nil"/>
            </w:tcBorders>
            <w:shd w:val="clear" w:color="auto" w:fill="auto"/>
            <w:noWrap/>
            <w:vAlign w:val="center"/>
            <w:hideMark/>
          </w:tcPr>
          <w:p w14:paraId="0EF73C3D"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0.9798553</w:t>
            </w:r>
          </w:p>
        </w:tc>
        <w:tc>
          <w:tcPr>
            <w:tcW w:w="1669" w:type="dxa"/>
            <w:tcBorders>
              <w:top w:val="nil"/>
              <w:left w:val="nil"/>
              <w:bottom w:val="nil"/>
              <w:right w:val="nil"/>
            </w:tcBorders>
            <w:shd w:val="clear" w:color="auto" w:fill="auto"/>
            <w:noWrap/>
            <w:vAlign w:val="center"/>
            <w:hideMark/>
          </w:tcPr>
          <w:p w14:paraId="3DCEAC8E"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0.60690486</w:t>
            </w:r>
          </w:p>
        </w:tc>
      </w:tr>
      <w:tr w:rsidR="00CB4E6B" w:rsidRPr="00CB4E6B" w14:paraId="0E0052C0" w14:textId="77777777" w:rsidTr="00CB4E6B">
        <w:trPr>
          <w:trHeight w:val="340"/>
        </w:trPr>
        <w:tc>
          <w:tcPr>
            <w:tcW w:w="1300" w:type="dxa"/>
            <w:tcBorders>
              <w:top w:val="nil"/>
              <w:left w:val="nil"/>
              <w:bottom w:val="nil"/>
              <w:right w:val="nil"/>
            </w:tcBorders>
            <w:shd w:val="clear" w:color="auto" w:fill="auto"/>
            <w:noWrap/>
            <w:vAlign w:val="center"/>
            <w:hideMark/>
          </w:tcPr>
          <w:p w14:paraId="743A97D7"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2</w:t>
            </w:r>
          </w:p>
        </w:tc>
        <w:tc>
          <w:tcPr>
            <w:tcW w:w="1300" w:type="dxa"/>
            <w:tcBorders>
              <w:top w:val="nil"/>
              <w:left w:val="nil"/>
              <w:bottom w:val="nil"/>
              <w:right w:val="nil"/>
            </w:tcBorders>
            <w:shd w:val="clear" w:color="auto" w:fill="auto"/>
            <w:noWrap/>
            <w:vAlign w:val="center"/>
            <w:hideMark/>
          </w:tcPr>
          <w:p w14:paraId="06E00DEB"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4940</w:t>
            </w:r>
          </w:p>
        </w:tc>
        <w:tc>
          <w:tcPr>
            <w:tcW w:w="1300" w:type="dxa"/>
            <w:tcBorders>
              <w:top w:val="nil"/>
              <w:left w:val="nil"/>
              <w:bottom w:val="nil"/>
              <w:right w:val="nil"/>
            </w:tcBorders>
            <w:shd w:val="clear" w:color="auto" w:fill="auto"/>
            <w:noWrap/>
            <w:vAlign w:val="center"/>
            <w:hideMark/>
          </w:tcPr>
          <w:p w14:paraId="5C8298C2"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2688</w:t>
            </w:r>
          </w:p>
        </w:tc>
        <w:tc>
          <w:tcPr>
            <w:tcW w:w="1355" w:type="dxa"/>
            <w:tcBorders>
              <w:top w:val="nil"/>
              <w:left w:val="nil"/>
              <w:bottom w:val="nil"/>
              <w:right w:val="nil"/>
            </w:tcBorders>
            <w:shd w:val="clear" w:color="auto" w:fill="auto"/>
            <w:noWrap/>
            <w:vAlign w:val="center"/>
            <w:hideMark/>
          </w:tcPr>
          <w:p w14:paraId="192B20A6"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173</w:t>
            </w:r>
          </w:p>
        </w:tc>
        <w:tc>
          <w:tcPr>
            <w:tcW w:w="1669" w:type="dxa"/>
            <w:tcBorders>
              <w:top w:val="nil"/>
              <w:left w:val="nil"/>
              <w:bottom w:val="nil"/>
              <w:right w:val="nil"/>
            </w:tcBorders>
            <w:shd w:val="clear" w:color="auto" w:fill="auto"/>
            <w:noWrap/>
            <w:vAlign w:val="center"/>
            <w:hideMark/>
          </w:tcPr>
          <w:p w14:paraId="26902F70"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0.64761406</w:t>
            </w:r>
          </w:p>
        </w:tc>
        <w:tc>
          <w:tcPr>
            <w:tcW w:w="1669" w:type="dxa"/>
            <w:tcBorders>
              <w:top w:val="nil"/>
              <w:left w:val="nil"/>
              <w:bottom w:val="nil"/>
              <w:right w:val="nil"/>
            </w:tcBorders>
            <w:shd w:val="clear" w:color="auto" w:fill="auto"/>
            <w:noWrap/>
            <w:vAlign w:val="center"/>
            <w:hideMark/>
          </w:tcPr>
          <w:p w14:paraId="047898D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0.96616465</w:t>
            </w:r>
          </w:p>
        </w:tc>
        <w:tc>
          <w:tcPr>
            <w:tcW w:w="1669" w:type="dxa"/>
            <w:tcBorders>
              <w:top w:val="nil"/>
              <w:left w:val="nil"/>
              <w:bottom w:val="nil"/>
              <w:right w:val="nil"/>
            </w:tcBorders>
            <w:shd w:val="clear" w:color="auto" w:fill="auto"/>
            <w:noWrap/>
            <w:vAlign w:val="center"/>
            <w:hideMark/>
          </w:tcPr>
          <w:p w14:paraId="218BDF40"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0.7754493</w:t>
            </w:r>
          </w:p>
        </w:tc>
      </w:tr>
      <w:tr w:rsidR="00CB4E6B" w:rsidRPr="00CB4E6B" w14:paraId="5EA9C526" w14:textId="77777777" w:rsidTr="00CB4E6B">
        <w:trPr>
          <w:trHeight w:val="340"/>
        </w:trPr>
        <w:tc>
          <w:tcPr>
            <w:tcW w:w="1300" w:type="dxa"/>
            <w:tcBorders>
              <w:top w:val="nil"/>
              <w:left w:val="nil"/>
              <w:bottom w:val="nil"/>
              <w:right w:val="nil"/>
            </w:tcBorders>
            <w:shd w:val="clear" w:color="auto" w:fill="auto"/>
            <w:noWrap/>
            <w:vAlign w:val="center"/>
            <w:hideMark/>
          </w:tcPr>
          <w:p w14:paraId="3D734194"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3</w:t>
            </w:r>
          </w:p>
        </w:tc>
        <w:tc>
          <w:tcPr>
            <w:tcW w:w="1300" w:type="dxa"/>
            <w:tcBorders>
              <w:top w:val="nil"/>
              <w:left w:val="nil"/>
              <w:bottom w:val="nil"/>
              <w:right w:val="nil"/>
            </w:tcBorders>
            <w:shd w:val="clear" w:color="auto" w:fill="auto"/>
            <w:noWrap/>
            <w:vAlign w:val="center"/>
            <w:hideMark/>
          </w:tcPr>
          <w:p w14:paraId="09A79C97"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4834</w:t>
            </w:r>
          </w:p>
        </w:tc>
        <w:tc>
          <w:tcPr>
            <w:tcW w:w="1300" w:type="dxa"/>
            <w:tcBorders>
              <w:top w:val="nil"/>
              <w:left w:val="nil"/>
              <w:bottom w:val="nil"/>
              <w:right w:val="nil"/>
            </w:tcBorders>
            <w:shd w:val="clear" w:color="auto" w:fill="auto"/>
            <w:noWrap/>
            <w:vAlign w:val="center"/>
            <w:hideMark/>
          </w:tcPr>
          <w:p w14:paraId="7E2F0DD1"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1713</w:t>
            </w:r>
          </w:p>
        </w:tc>
        <w:tc>
          <w:tcPr>
            <w:tcW w:w="1355" w:type="dxa"/>
            <w:tcBorders>
              <w:top w:val="nil"/>
              <w:left w:val="nil"/>
              <w:bottom w:val="nil"/>
              <w:right w:val="nil"/>
            </w:tcBorders>
            <w:shd w:val="clear" w:color="auto" w:fill="auto"/>
            <w:noWrap/>
            <w:vAlign w:val="center"/>
            <w:hideMark/>
          </w:tcPr>
          <w:p w14:paraId="6E31F74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279</w:t>
            </w:r>
          </w:p>
        </w:tc>
        <w:tc>
          <w:tcPr>
            <w:tcW w:w="1669" w:type="dxa"/>
            <w:tcBorders>
              <w:top w:val="nil"/>
              <w:left w:val="nil"/>
              <w:bottom w:val="nil"/>
              <w:right w:val="nil"/>
            </w:tcBorders>
            <w:shd w:val="clear" w:color="auto" w:fill="auto"/>
            <w:noWrap/>
            <w:vAlign w:val="center"/>
            <w:hideMark/>
          </w:tcPr>
          <w:p w14:paraId="0DE80516"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0.73835343</w:t>
            </w:r>
          </w:p>
        </w:tc>
        <w:tc>
          <w:tcPr>
            <w:tcW w:w="1669" w:type="dxa"/>
            <w:tcBorders>
              <w:top w:val="nil"/>
              <w:left w:val="nil"/>
              <w:bottom w:val="nil"/>
              <w:right w:val="nil"/>
            </w:tcBorders>
            <w:shd w:val="clear" w:color="auto" w:fill="auto"/>
            <w:noWrap/>
            <w:vAlign w:val="center"/>
            <w:hideMark/>
          </w:tcPr>
          <w:p w14:paraId="1917C994"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0.9454332</w:t>
            </w:r>
          </w:p>
        </w:tc>
        <w:tc>
          <w:tcPr>
            <w:tcW w:w="1669" w:type="dxa"/>
            <w:tcBorders>
              <w:top w:val="nil"/>
              <w:left w:val="nil"/>
              <w:bottom w:val="nil"/>
              <w:right w:val="nil"/>
            </w:tcBorders>
            <w:shd w:val="clear" w:color="auto" w:fill="auto"/>
            <w:noWrap/>
            <w:vAlign w:val="center"/>
            <w:hideMark/>
          </w:tcPr>
          <w:p w14:paraId="409CE92A"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0.8291595</w:t>
            </w:r>
          </w:p>
        </w:tc>
      </w:tr>
      <w:tr w:rsidR="00CB4E6B" w:rsidRPr="00CB4E6B" w14:paraId="3B15B77E" w14:textId="77777777" w:rsidTr="00CB4E6B">
        <w:trPr>
          <w:trHeight w:val="340"/>
        </w:trPr>
        <w:tc>
          <w:tcPr>
            <w:tcW w:w="1300" w:type="dxa"/>
            <w:tcBorders>
              <w:top w:val="nil"/>
              <w:left w:val="nil"/>
              <w:bottom w:val="nil"/>
              <w:right w:val="nil"/>
            </w:tcBorders>
            <w:shd w:val="clear" w:color="auto" w:fill="auto"/>
            <w:noWrap/>
            <w:vAlign w:val="center"/>
            <w:hideMark/>
          </w:tcPr>
          <w:p w14:paraId="31FD3B4A"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w:t>
            </w:r>
          </w:p>
        </w:tc>
        <w:tc>
          <w:tcPr>
            <w:tcW w:w="1300" w:type="dxa"/>
            <w:tcBorders>
              <w:top w:val="nil"/>
              <w:left w:val="nil"/>
              <w:bottom w:val="nil"/>
              <w:right w:val="nil"/>
            </w:tcBorders>
            <w:shd w:val="clear" w:color="auto" w:fill="auto"/>
            <w:noWrap/>
            <w:vAlign w:val="center"/>
            <w:hideMark/>
          </w:tcPr>
          <w:p w14:paraId="5AD862B8"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4720</w:t>
            </w:r>
          </w:p>
        </w:tc>
        <w:tc>
          <w:tcPr>
            <w:tcW w:w="1300" w:type="dxa"/>
            <w:tcBorders>
              <w:top w:val="nil"/>
              <w:left w:val="nil"/>
              <w:bottom w:val="nil"/>
              <w:right w:val="nil"/>
            </w:tcBorders>
            <w:shd w:val="clear" w:color="auto" w:fill="auto"/>
            <w:noWrap/>
            <w:vAlign w:val="center"/>
            <w:hideMark/>
          </w:tcPr>
          <w:p w14:paraId="3A5008B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1226</w:t>
            </w:r>
          </w:p>
        </w:tc>
        <w:tc>
          <w:tcPr>
            <w:tcW w:w="1355" w:type="dxa"/>
            <w:tcBorders>
              <w:top w:val="nil"/>
              <w:left w:val="nil"/>
              <w:bottom w:val="nil"/>
              <w:right w:val="nil"/>
            </w:tcBorders>
            <w:shd w:val="clear" w:color="auto" w:fill="auto"/>
            <w:noWrap/>
            <w:vAlign w:val="center"/>
            <w:hideMark/>
          </w:tcPr>
          <w:p w14:paraId="2B6AD5C1"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393</w:t>
            </w:r>
          </w:p>
        </w:tc>
        <w:tc>
          <w:tcPr>
            <w:tcW w:w="1669" w:type="dxa"/>
            <w:tcBorders>
              <w:top w:val="nil"/>
              <w:left w:val="nil"/>
              <w:bottom w:val="nil"/>
              <w:right w:val="nil"/>
            </w:tcBorders>
            <w:shd w:val="clear" w:color="auto" w:fill="auto"/>
            <w:noWrap/>
            <w:vAlign w:val="center"/>
            <w:hideMark/>
          </w:tcPr>
          <w:p w14:paraId="3C972A53"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0.79381096</w:t>
            </w:r>
          </w:p>
        </w:tc>
        <w:tc>
          <w:tcPr>
            <w:tcW w:w="1669" w:type="dxa"/>
            <w:tcBorders>
              <w:top w:val="nil"/>
              <w:left w:val="nil"/>
              <w:bottom w:val="nil"/>
              <w:right w:val="nil"/>
            </w:tcBorders>
            <w:shd w:val="clear" w:color="auto" w:fill="auto"/>
            <w:noWrap/>
            <w:vAlign w:val="center"/>
            <w:hideMark/>
          </w:tcPr>
          <w:p w14:paraId="0E3F8A7F"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0.9231371</w:t>
            </w:r>
          </w:p>
        </w:tc>
        <w:tc>
          <w:tcPr>
            <w:tcW w:w="1669" w:type="dxa"/>
            <w:tcBorders>
              <w:top w:val="nil"/>
              <w:left w:val="nil"/>
              <w:bottom w:val="nil"/>
              <w:right w:val="nil"/>
            </w:tcBorders>
            <w:shd w:val="clear" w:color="auto" w:fill="auto"/>
            <w:noWrap/>
            <w:vAlign w:val="center"/>
            <w:hideMark/>
          </w:tcPr>
          <w:p w14:paraId="36B0E388"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0.8536034</w:t>
            </w:r>
          </w:p>
        </w:tc>
      </w:tr>
      <w:tr w:rsidR="00CB4E6B" w:rsidRPr="00CB4E6B" w14:paraId="2765BBC4" w14:textId="77777777" w:rsidTr="00CB4E6B">
        <w:trPr>
          <w:trHeight w:val="340"/>
        </w:trPr>
        <w:tc>
          <w:tcPr>
            <w:tcW w:w="1300" w:type="dxa"/>
            <w:tcBorders>
              <w:top w:val="nil"/>
              <w:left w:val="nil"/>
              <w:bottom w:val="nil"/>
              <w:right w:val="nil"/>
            </w:tcBorders>
            <w:shd w:val="clear" w:color="auto" w:fill="auto"/>
            <w:noWrap/>
            <w:vAlign w:val="center"/>
            <w:hideMark/>
          </w:tcPr>
          <w:p w14:paraId="4B2D2381"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5</w:t>
            </w:r>
          </w:p>
        </w:tc>
        <w:tc>
          <w:tcPr>
            <w:tcW w:w="1300" w:type="dxa"/>
            <w:tcBorders>
              <w:top w:val="nil"/>
              <w:left w:val="nil"/>
              <w:bottom w:val="nil"/>
              <w:right w:val="nil"/>
            </w:tcBorders>
            <w:shd w:val="clear" w:color="auto" w:fill="auto"/>
            <w:noWrap/>
            <w:vAlign w:val="center"/>
            <w:hideMark/>
          </w:tcPr>
          <w:p w14:paraId="1DB7F7B0"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4631</w:t>
            </w:r>
          </w:p>
        </w:tc>
        <w:tc>
          <w:tcPr>
            <w:tcW w:w="1300" w:type="dxa"/>
            <w:tcBorders>
              <w:top w:val="nil"/>
              <w:left w:val="nil"/>
              <w:bottom w:val="nil"/>
              <w:right w:val="nil"/>
            </w:tcBorders>
            <w:shd w:val="clear" w:color="auto" w:fill="auto"/>
            <w:noWrap/>
            <w:vAlign w:val="center"/>
            <w:hideMark/>
          </w:tcPr>
          <w:p w14:paraId="35A5DD06"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917</w:t>
            </w:r>
          </w:p>
        </w:tc>
        <w:tc>
          <w:tcPr>
            <w:tcW w:w="1355" w:type="dxa"/>
            <w:tcBorders>
              <w:top w:val="nil"/>
              <w:left w:val="nil"/>
              <w:bottom w:val="nil"/>
              <w:right w:val="nil"/>
            </w:tcBorders>
            <w:shd w:val="clear" w:color="auto" w:fill="auto"/>
            <w:noWrap/>
            <w:vAlign w:val="center"/>
            <w:hideMark/>
          </w:tcPr>
          <w:p w14:paraId="371D10F6"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482</w:t>
            </w:r>
          </w:p>
        </w:tc>
        <w:tc>
          <w:tcPr>
            <w:tcW w:w="1669" w:type="dxa"/>
            <w:tcBorders>
              <w:top w:val="nil"/>
              <w:left w:val="nil"/>
              <w:bottom w:val="nil"/>
              <w:right w:val="nil"/>
            </w:tcBorders>
            <w:shd w:val="clear" w:color="auto" w:fill="auto"/>
            <w:noWrap/>
            <w:vAlign w:val="center"/>
            <w:hideMark/>
          </w:tcPr>
          <w:p w14:paraId="712088C7"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0.8347152</w:t>
            </w:r>
          </w:p>
        </w:tc>
        <w:tc>
          <w:tcPr>
            <w:tcW w:w="1669" w:type="dxa"/>
            <w:tcBorders>
              <w:top w:val="nil"/>
              <w:left w:val="nil"/>
              <w:bottom w:val="nil"/>
              <w:right w:val="nil"/>
            </w:tcBorders>
            <w:shd w:val="clear" w:color="auto" w:fill="auto"/>
            <w:noWrap/>
            <w:vAlign w:val="center"/>
            <w:hideMark/>
          </w:tcPr>
          <w:p w14:paraId="082C2B37"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0.9057305</w:t>
            </w:r>
          </w:p>
        </w:tc>
        <w:tc>
          <w:tcPr>
            <w:tcW w:w="1669" w:type="dxa"/>
            <w:tcBorders>
              <w:top w:val="nil"/>
              <w:left w:val="nil"/>
              <w:bottom w:val="nil"/>
              <w:right w:val="nil"/>
            </w:tcBorders>
            <w:shd w:val="clear" w:color="auto" w:fill="auto"/>
            <w:noWrap/>
            <w:vAlign w:val="center"/>
            <w:hideMark/>
          </w:tcPr>
          <w:p w14:paraId="2182864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0.86877406</w:t>
            </w:r>
          </w:p>
        </w:tc>
      </w:tr>
      <w:tr w:rsidR="00CB4E6B" w:rsidRPr="00CB4E6B" w14:paraId="1DA6B53A" w14:textId="77777777" w:rsidTr="00CB4E6B">
        <w:trPr>
          <w:trHeight w:val="340"/>
        </w:trPr>
        <w:tc>
          <w:tcPr>
            <w:tcW w:w="1300" w:type="dxa"/>
            <w:tcBorders>
              <w:top w:val="nil"/>
              <w:left w:val="nil"/>
              <w:bottom w:val="nil"/>
              <w:right w:val="nil"/>
            </w:tcBorders>
            <w:shd w:val="clear" w:color="auto" w:fill="auto"/>
            <w:noWrap/>
            <w:vAlign w:val="center"/>
            <w:hideMark/>
          </w:tcPr>
          <w:p w14:paraId="04E1189C"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6</w:t>
            </w:r>
          </w:p>
        </w:tc>
        <w:tc>
          <w:tcPr>
            <w:tcW w:w="1300" w:type="dxa"/>
            <w:tcBorders>
              <w:top w:val="nil"/>
              <w:left w:val="nil"/>
              <w:bottom w:val="nil"/>
              <w:right w:val="nil"/>
            </w:tcBorders>
            <w:shd w:val="clear" w:color="auto" w:fill="auto"/>
            <w:noWrap/>
            <w:vAlign w:val="center"/>
            <w:hideMark/>
          </w:tcPr>
          <w:p w14:paraId="4A79DA4F"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4513</w:t>
            </w:r>
          </w:p>
        </w:tc>
        <w:tc>
          <w:tcPr>
            <w:tcW w:w="1300" w:type="dxa"/>
            <w:tcBorders>
              <w:top w:val="nil"/>
              <w:left w:val="nil"/>
              <w:bottom w:val="nil"/>
              <w:right w:val="nil"/>
            </w:tcBorders>
            <w:shd w:val="clear" w:color="auto" w:fill="auto"/>
            <w:noWrap/>
            <w:vAlign w:val="center"/>
            <w:hideMark/>
          </w:tcPr>
          <w:p w14:paraId="3FB8E709"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719</w:t>
            </w:r>
          </w:p>
        </w:tc>
        <w:tc>
          <w:tcPr>
            <w:tcW w:w="1355" w:type="dxa"/>
            <w:tcBorders>
              <w:top w:val="nil"/>
              <w:left w:val="nil"/>
              <w:bottom w:val="nil"/>
              <w:right w:val="nil"/>
            </w:tcBorders>
            <w:shd w:val="clear" w:color="auto" w:fill="auto"/>
            <w:noWrap/>
            <w:vAlign w:val="center"/>
            <w:hideMark/>
          </w:tcPr>
          <w:p w14:paraId="3384120C"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600</w:t>
            </w:r>
          </w:p>
        </w:tc>
        <w:tc>
          <w:tcPr>
            <w:tcW w:w="1669" w:type="dxa"/>
            <w:tcBorders>
              <w:top w:val="nil"/>
              <w:left w:val="nil"/>
              <w:bottom w:val="nil"/>
              <w:right w:val="nil"/>
            </w:tcBorders>
            <w:shd w:val="clear" w:color="auto" w:fill="auto"/>
            <w:noWrap/>
            <w:vAlign w:val="center"/>
            <w:hideMark/>
          </w:tcPr>
          <w:p w14:paraId="6CB51EAA"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0.8625764</w:t>
            </w:r>
          </w:p>
        </w:tc>
        <w:tc>
          <w:tcPr>
            <w:tcW w:w="1669" w:type="dxa"/>
            <w:tcBorders>
              <w:top w:val="nil"/>
              <w:left w:val="nil"/>
              <w:bottom w:val="nil"/>
              <w:right w:val="nil"/>
            </w:tcBorders>
            <w:shd w:val="clear" w:color="auto" w:fill="auto"/>
            <w:noWrap/>
            <w:vAlign w:val="center"/>
            <w:hideMark/>
          </w:tcPr>
          <w:p w14:paraId="7B664475"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0.88265204</w:t>
            </w:r>
          </w:p>
        </w:tc>
        <w:tc>
          <w:tcPr>
            <w:tcW w:w="1669" w:type="dxa"/>
            <w:tcBorders>
              <w:top w:val="nil"/>
              <w:left w:val="nil"/>
              <w:bottom w:val="nil"/>
              <w:right w:val="nil"/>
            </w:tcBorders>
            <w:shd w:val="clear" w:color="auto" w:fill="auto"/>
            <w:noWrap/>
            <w:vAlign w:val="center"/>
            <w:hideMark/>
          </w:tcPr>
          <w:p w14:paraId="1D5D4181" w14:textId="77777777" w:rsidR="00CB4E6B" w:rsidRPr="00CB4E6B" w:rsidRDefault="00CB4E6B" w:rsidP="00CB4E6B">
            <w:pPr>
              <w:spacing w:before="0" w:after="0"/>
              <w:rPr>
                <w:rFonts w:eastAsia="Times New Roman"/>
                <w:color w:val="000000"/>
                <w:sz w:val="28"/>
                <w:szCs w:val="28"/>
              </w:rPr>
            </w:pPr>
            <w:r w:rsidRPr="00CB4E6B">
              <w:rPr>
                <w:rFonts w:eastAsia="Times New Roman"/>
                <w:color w:val="000000"/>
                <w:sz w:val="28"/>
                <w:szCs w:val="28"/>
              </w:rPr>
              <w:t>0.87249875</w:t>
            </w:r>
          </w:p>
        </w:tc>
      </w:tr>
    </w:tbl>
    <w:p w14:paraId="7F1B4F7B" w14:textId="3CC69F3C" w:rsidR="007204CB" w:rsidRPr="007204CB" w:rsidRDefault="007204CB" w:rsidP="007204CB">
      <w:pPr>
        <w:spacing w:after="240"/>
        <w:rPr>
          <w:rFonts w:cs="Helvetica"/>
          <w:sz w:val="28"/>
          <w:szCs w:val="28"/>
        </w:rPr>
      </w:pPr>
      <w:r w:rsidRPr="007204CB">
        <w:rPr>
          <w:rFonts w:cs="Helvetica"/>
          <w:sz w:val="28"/>
          <w:szCs w:val="28"/>
        </w:rPr>
        <w:t xml:space="preserve">The files produced through this process can be provided to BANNER as training data without further manipulation.   </w:t>
      </w:r>
    </w:p>
    <w:p w14:paraId="1A30E3AE" w14:textId="06857D45" w:rsidR="00E75EFE" w:rsidRPr="00101FD2" w:rsidRDefault="005426A8" w:rsidP="00E75EFE">
      <w:pPr>
        <w:pStyle w:val="Heading1"/>
      </w:pPr>
      <w:bookmarkStart w:id="6" w:name="_Toc273800807"/>
      <w:r>
        <w:lastRenderedPageBreak/>
        <w:t>V</w:t>
      </w:r>
      <w:r w:rsidR="00E75EFE" w:rsidRPr="00101FD2">
        <w:t xml:space="preserve">. </w:t>
      </w:r>
      <w:r>
        <w:t>S</w:t>
      </w:r>
      <w:r w:rsidR="008E06F3">
        <w:t>uggest</w:t>
      </w:r>
      <w:r>
        <w:t>ed Contest structure</w:t>
      </w:r>
      <w:bookmarkEnd w:id="6"/>
    </w:p>
    <w:p w14:paraId="0EEEE0DB" w14:textId="2FBB4A5F" w:rsidR="005426A8" w:rsidRPr="00831F7F" w:rsidRDefault="005426A8" w:rsidP="005426A8">
      <w:pPr>
        <w:spacing w:after="240"/>
        <w:ind w:left="360"/>
        <w:rPr>
          <w:rFonts w:cs="Helvetica"/>
          <w:sz w:val="28"/>
          <w:szCs w:val="28"/>
        </w:rPr>
      </w:pPr>
      <w:r w:rsidRPr="00122399">
        <w:rPr>
          <w:rFonts w:cs="Helvetica"/>
          <w:b/>
          <w:sz w:val="28"/>
          <w:szCs w:val="28"/>
          <w:u w:val="single"/>
        </w:rPr>
        <w:t>Data:</w:t>
      </w:r>
      <w:r>
        <w:rPr>
          <w:rFonts w:cs="Helvetica"/>
          <w:sz w:val="28"/>
          <w:szCs w:val="28"/>
        </w:rPr>
        <w:t xml:space="preserve"> </w:t>
      </w:r>
      <w:r w:rsidR="00D63FDC">
        <w:rPr>
          <w:rFonts w:cs="Helvetica"/>
          <w:sz w:val="28"/>
          <w:szCs w:val="28"/>
        </w:rPr>
        <w:t>49</w:t>
      </w:r>
      <w:r w:rsidR="003A1EAD">
        <w:rPr>
          <w:rFonts w:cs="Helvetica"/>
          <w:sz w:val="28"/>
          <w:szCs w:val="28"/>
        </w:rPr>
        <w:t>3</w:t>
      </w:r>
      <w:r w:rsidR="00D63FDC">
        <w:rPr>
          <w:rFonts w:cs="Helvetica"/>
          <w:sz w:val="28"/>
          <w:szCs w:val="28"/>
        </w:rPr>
        <w:t xml:space="preserve"> </w:t>
      </w:r>
      <w:r w:rsidR="00D63FDC" w:rsidRPr="00D63FDC">
        <w:rPr>
          <w:rFonts w:cs="Helvetica"/>
          <w:b/>
          <w:sz w:val="28"/>
          <w:szCs w:val="28"/>
        </w:rPr>
        <w:t>EX</w:t>
      </w:r>
      <w:r w:rsidR="00D63FDC">
        <w:rPr>
          <w:rFonts w:cs="Helvetica"/>
          <w:sz w:val="28"/>
          <w:szCs w:val="28"/>
        </w:rPr>
        <w:t>&amp;</w:t>
      </w:r>
      <w:r w:rsidR="00D63FDC" w:rsidRPr="00D63FDC">
        <w:rPr>
          <w:rFonts w:cs="Helvetica"/>
          <w:b/>
          <w:sz w:val="28"/>
          <w:szCs w:val="28"/>
        </w:rPr>
        <w:t>MT</w:t>
      </w:r>
      <w:r w:rsidR="00D63FDC">
        <w:rPr>
          <w:rFonts w:cs="Helvetica"/>
          <w:b/>
          <w:sz w:val="28"/>
          <w:szCs w:val="28"/>
        </w:rPr>
        <w:t xml:space="preserve"> </w:t>
      </w:r>
      <w:r w:rsidR="00D63FDC">
        <w:rPr>
          <w:rFonts w:cs="Helvetica"/>
          <w:sz w:val="28"/>
          <w:szCs w:val="28"/>
        </w:rPr>
        <w:t>+ 100</w:t>
      </w:r>
      <w:r>
        <w:rPr>
          <w:rFonts w:cs="Helvetica"/>
          <w:sz w:val="28"/>
          <w:szCs w:val="28"/>
        </w:rPr>
        <w:t xml:space="preserve"> </w:t>
      </w:r>
      <w:r w:rsidRPr="00D63FDC">
        <w:rPr>
          <w:rFonts w:cs="Helvetica"/>
          <w:b/>
          <w:sz w:val="28"/>
          <w:szCs w:val="28"/>
        </w:rPr>
        <w:t>EX</w:t>
      </w:r>
      <w:r>
        <w:rPr>
          <w:rFonts w:cs="Helvetica"/>
          <w:sz w:val="28"/>
          <w:szCs w:val="28"/>
        </w:rPr>
        <w:t xml:space="preserve"> </w:t>
      </w:r>
      <w:r w:rsidR="00D63FDC">
        <w:rPr>
          <w:rFonts w:cs="Helvetica"/>
          <w:sz w:val="28"/>
          <w:szCs w:val="28"/>
        </w:rPr>
        <w:t>+</w:t>
      </w:r>
      <w:r>
        <w:rPr>
          <w:rFonts w:cs="Helvetica"/>
          <w:sz w:val="28"/>
          <w:szCs w:val="28"/>
        </w:rPr>
        <w:t xml:space="preserve"> </w:t>
      </w:r>
      <w:r w:rsidR="00D63FDC">
        <w:rPr>
          <w:rFonts w:cs="Helvetica"/>
          <w:sz w:val="28"/>
          <w:szCs w:val="28"/>
        </w:rPr>
        <w:t>1</w:t>
      </w:r>
      <w:r>
        <w:rPr>
          <w:rFonts w:cs="Helvetica"/>
          <w:sz w:val="28"/>
          <w:szCs w:val="28"/>
        </w:rPr>
        <w:t xml:space="preserve">00 </w:t>
      </w:r>
      <w:r w:rsidRPr="00D63FDC">
        <w:rPr>
          <w:rFonts w:cs="Helvetica"/>
          <w:b/>
          <w:sz w:val="28"/>
          <w:szCs w:val="28"/>
        </w:rPr>
        <w:t>EX</w:t>
      </w:r>
      <w:r w:rsidR="00D63FDC">
        <w:rPr>
          <w:rFonts w:cs="Helvetica"/>
          <w:sz w:val="28"/>
          <w:szCs w:val="28"/>
        </w:rPr>
        <w:t> (secure)</w:t>
      </w:r>
      <w:r>
        <w:rPr>
          <w:rFonts w:cs="Helvetica"/>
          <w:sz w:val="28"/>
          <w:szCs w:val="28"/>
        </w:rPr>
        <w:t xml:space="preserve"> + </w:t>
      </w:r>
      <w:r w:rsidR="00D63FDC">
        <w:rPr>
          <w:rFonts w:cs="Helvetica"/>
          <w:sz w:val="28"/>
          <w:szCs w:val="28"/>
        </w:rPr>
        <w:t>900</w:t>
      </w:r>
      <w:r>
        <w:rPr>
          <w:rFonts w:cs="Helvetica"/>
          <w:sz w:val="28"/>
          <w:szCs w:val="28"/>
        </w:rPr>
        <w:t xml:space="preserve"> </w:t>
      </w:r>
      <w:r w:rsidRPr="00D63FDC">
        <w:rPr>
          <w:rFonts w:cs="Helvetica"/>
          <w:b/>
          <w:sz w:val="28"/>
          <w:szCs w:val="28"/>
        </w:rPr>
        <w:t>MT</w:t>
      </w:r>
    </w:p>
    <w:p w14:paraId="7D34F60A" w14:textId="5BF500E9" w:rsidR="005426A8" w:rsidRDefault="005426A8" w:rsidP="005426A8">
      <w:pPr>
        <w:spacing w:after="240"/>
        <w:ind w:left="360"/>
        <w:rPr>
          <w:rFonts w:cs="Helvetica"/>
          <w:sz w:val="28"/>
          <w:szCs w:val="28"/>
        </w:rPr>
      </w:pPr>
      <w:r w:rsidRPr="00122399">
        <w:rPr>
          <w:rFonts w:cs="Helvetica"/>
          <w:b/>
          <w:sz w:val="28"/>
          <w:szCs w:val="28"/>
          <w:u w:val="single"/>
        </w:rPr>
        <w:t>Data partitioning:</w:t>
      </w:r>
      <w:r>
        <w:rPr>
          <w:rFonts w:cs="Helvetica"/>
          <w:sz w:val="28"/>
          <w:szCs w:val="28"/>
        </w:rPr>
        <w:t xml:space="preserve"> </w:t>
      </w:r>
      <w:r w:rsidR="003A1EAD">
        <w:rPr>
          <w:rFonts w:cs="Helvetica"/>
          <w:sz w:val="28"/>
          <w:szCs w:val="28"/>
        </w:rPr>
        <w:t xml:space="preserve">493 </w:t>
      </w:r>
      <w:r w:rsidR="003A1EAD" w:rsidRPr="00D63FDC">
        <w:rPr>
          <w:rFonts w:cs="Helvetica"/>
          <w:b/>
          <w:sz w:val="28"/>
          <w:szCs w:val="28"/>
        </w:rPr>
        <w:t>EX</w:t>
      </w:r>
      <w:r w:rsidR="003A1EAD">
        <w:rPr>
          <w:rFonts w:cs="Helvetica"/>
          <w:sz w:val="28"/>
          <w:szCs w:val="28"/>
        </w:rPr>
        <w:t>&amp;</w:t>
      </w:r>
      <w:r w:rsidR="003A1EAD" w:rsidRPr="00D63FDC">
        <w:rPr>
          <w:rFonts w:cs="Helvetica"/>
          <w:b/>
          <w:sz w:val="28"/>
          <w:szCs w:val="28"/>
        </w:rPr>
        <w:t>MT</w:t>
      </w:r>
      <w:r w:rsidR="003A1EAD" w:rsidRPr="003A1EAD">
        <w:rPr>
          <w:rFonts w:cs="Helvetica"/>
          <w:sz w:val="28"/>
          <w:szCs w:val="28"/>
        </w:rPr>
        <w:t xml:space="preserve"> + </w:t>
      </w:r>
      <w:r w:rsidR="003A1EAD">
        <w:rPr>
          <w:rFonts w:cs="Helvetica"/>
          <w:sz w:val="28"/>
          <w:szCs w:val="28"/>
        </w:rPr>
        <w:t xml:space="preserve">900 </w:t>
      </w:r>
      <w:r w:rsidR="003A1EAD" w:rsidRPr="00D63FDC">
        <w:rPr>
          <w:rFonts w:cs="Helvetica"/>
          <w:b/>
          <w:sz w:val="28"/>
          <w:szCs w:val="28"/>
        </w:rPr>
        <w:t>MT</w:t>
      </w:r>
      <w:r w:rsidR="003A1EAD">
        <w:rPr>
          <w:rFonts w:cs="Helvetica"/>
          <w:sz w:val="28"/>
          <w:szCs w:val="28"/>
        </w:rPr>
        <w:t xml:space="preserve"> </w:t>
      </w:r>
      <w:r>
        <w:rPr>
          <w:rFonts w:cs="Helvetica"/>
          <w:sz w:val="28"/>
          <w:szCs w:val="28"/>
        </w:rPr>
        <w:t>–</w:t>
      </w:r>
      <w:r w:rsidRPr="00831F7F">
        <w:rPr>
          <w:rFonts w:cs="Helvetica"/>
          <w:sz w:val="28"/>
          <w:szCs w:val="28"/>
        </w:rPr>
        <w:t xml:space="preserve"> training </w:t>
      </w:r>
      <w:r>
        <w:rPr>
          <w:rFonts w:cs="Helvetica"/>
          <w:sz w:val="28"/>
          <w:szCs w:val="28"/>
        </w:rPr>
        <w:t>sub</w:t>
      </w:r>
      <w:r w:rsidRPr="00831F7F">
        <w:rPr>
          <w:rFonts w:cs="Helvetica"/>
          <w:sz w:val="28"/>
          <w:szCs w:val="28"/>
        </w:rPr>
        <w:t>set</w:t>
      </w:r>
      <w:r w:rsidR="003A1EAD">
        <w:rPr>
          <w:rFonts w:cs="Helvetica"/>
          <w:sz w:val="28"/>
          <w:szCs w:val="28"/>
        </w:rPr>
        <w:t>;</w:t>
      </w:r>
      <w:r w:rsidR="003A1EAD">
        <w:rPr>
          <w:rFonts w:cs="Helvetica"/>
          <w:sz w:val="28"/>
          <w:szCs w:val="28"/>
        </w:rPr>
        <w:br/>
      </w:r>
      <w:r w:rsidR="003A1EAD" w:rsidRPr="003A1EAD">
        <w:rPr>
          <w:rFonts w:cs="Helvetica"/>
          <w:b/>
          <w:sz w:val="28"/>
          <w:szCs w:val="28"/>
        </w:rPr>
        <w:t>1</w:t>
      </w:r>
      <w:r w:rsidRPr="003A1EAD">
        <w:rPr>
          <w:rFonts w:cs="Helvetica"/>
          <w:b/>
          <w:sz w:val="28"/>
          <w:szCs w:val="28"/>
        </w:rPr>
        <w:t>00</w:t>
      </w:r>
      <w:r w:rsidR="003A1EAD" w:rsidRPr="003A1EAD">
        <w:rPr>
          <w:rFonts w:cs="Helvetica"/>
          <w:b/>
          <w:sz w:val="28"/>
          <w:szCs w:val="28"/>
        </w:rPr>
        <w:t xml:space="preserve"> EX</w:t>
      </w:r>
      <w:r w:rsidR="003A1EAD">
        <w:rPr>
          <w:rFonts w:cs="Helvetica"/>
          <w:sz w:val="28"/>
          <w:szCs w:val="28"/>
        </w:rPr>
        <w:t xml:space="preserve"> – provisional scoring;</w:t>
      </w:r>
      <w:r w:rsidR="003A1EAD">
        <w:rPr>
          <w:rFonts w:cs="Helvetica"/>
          <w:sz w:val="28"/>
          <w:szCs w:val="28"/>
        </w:rPr>
        <w:br/>
      </w:r>
      <w:r w:rsidR="003A1EAD" w:rsidRPr="003A1EAD">
        <w:rPr>
          <w:rFonts w:cs="Helvetica"/>
          <w:b/>
          <w:sz w:val="28"/>
          <w:szCs w:val="28"/>
        </w:rPr>
        <w:t>100 EX</w:t>
      </w:r>
      <w:r w:rsidR="003A1EAD">
        <w:rPr>
          <w:rFonts w:cs="Helvetica"/>
          <w:sz w:val="28"/>
          <w:szCs w:val="28"/>
        </w:rPr>
        <w:t xml:space="preserve"> (secure)</w:t>
      </w:r>
      <w:r>
        <w:rPr>
          <w:rFonts w:cs="Helvetica"/>
          <w:sz w:val="28"/>
          <w:szCs w:val="28"/>
        </w:rPr>
        <w:t xml:space="preserve"> – final scoring.</w:t>
      </w:r>
    </w:p>
    <w:p w14:paraId="73CFDE95" w14:textId="168431CB" w:rsidR="005426A8" w:rsidRDefault="005426A8" w:rsidP="005426A8">
      <w:pPr>
        <w:spacing w:after="240"/>
        <w:ind w:left="360"/>
        <w:rPr>
          <w:rFonts w:cs="Helvetica"/>
          <w:sz w:val="28"/>
          <w:szCs w:val="28"/>
        </w:rPr>
      </w:pPr>
      <w:r w:rsidRPr="00A86FE7">
        <w:rPr>
          <w:rFonts w:cs="Helvetica"/>
          <w:b/>
          <w:sz w:val="28"/>
          <w:szCs w:val="28"/>
          <w:u w:val="single"/>
        </w:rPr>
        <w:t>Training:</w:t>
      </w:r>
      <w:r>
        <w:rPr>
          <w:rFonts w:cs="Helvetica"/>
          <w:sz w:val="28"/>
          <w:szCs w:val="28"/>
        </w:rPr>
        <w:t xml:space="preserve"> The training subset + </w:t>
      </w:r>
      <w:r w:rsidR="003A1EAD">
        <w:rPr>
          <w:rFonts w:cs="Helvetica"/>
          <w:sz w:val="28"/>
          <w:szCs w:val="28"/>
        </w:rPr>
        <w:t xml:space="preserve">relevant additional information + dummy example of the </w:t>
      </w:r>
      <w:r w:rsidR="003A1EAD" w:rsidRPr="003A1EAD">
        <w:rPr>
          <w:rFonts w:cs="Helvetica"/>
          <w:b/>
          <w:sz w:val="28"/>
          <w:szCs w:val="28"/>
        </w:rPr>
        <w:t>MT</w:t>
      </w:r>
      <w:r w:rsidR="003A1EAD">
        <w:rPr>
          <w:rFonts w:cs="Helvetica"/>
          <w:sz w:val="28"/>
          <w:szCs w:val="28"/>
        </w:rPr>
        <w:t>-processing code</w:t>
      </w:r>
      <w:r>
        <w:rPr>
          <w:rFonts w:cs="Helvetica"/>
          <w:sz w:val="28"/>
          <w:szCs w:val="28"/>
        </w:rPr>
        <w:t xml:space="preserve"> + BANNER code are provided to contestants</w:t>
      </w:r>
    </w:p>
    <w:p w14:paraId="089AEB33" w14:textId="5DF06EC6" w:rsidR="005426A8" w:rsidRDefault="005426A8" w:rsidP="005426A8">
      <w:pPr>
        <w:spacing w:after="240"/>
        <w:ind w:left="360"/>
        <w:rPr>
          <w:rFonts w:cs="Helvetica"/>
          <w:sz w:val="28"/>
          <w:szCs w:val="28"/>
        </w:rPr>
      </w:pPr>
      <w:r w:rsidRPr="00A86FE7">
        <w:rPr>
          <w:rFonts w:cs="Helvetica"/>
          <w:b/>
          <w:sz w:val="28"/>
          <w:szCs w:val="28"/>
          <w:u w:val="single"/>
        </w:rPr>
        <w:t>Testing procedure:</w:t>
      </w:r>
      <w:r>
        <w:rPr>
          <w:rFonts w:cs="Helvetica"/>
          <w:sz w:val="28"/>
          <w:szCs w:val="28"/>
        </w:rPr>
        <w:t xml:space="preserve"> </w:t>
      </w:r>
      <w:r w:rsidR="003A1EAD">
        <w:rPr>
          <w:rFonts w:cs="Helvetica"/>
          <w:sz w:val="28"/>
          <w:szCs w:val="28"/>
        </w:rPr>
        <w:t>Independent processing of each of the testing abstracts and evaluation against expert-annotated value</w:t>
      </w:r>
      <w:r>
        <w:rPr>
          <w:rFonts w:cs="Helvetica"/>
          <w:sz w:val="28"/>
          <w:szCs w:val="28"/>
        </w:rPr>
        <w:t>.</w:t>
      </w:r>
      <w:r w:rsidR="003A1EAD">
        <w:rPr>
          <w:rFonts w:cs="Helvetica"/>
          <w:sz w:val="28"/>
          <w:szCs w:val="28"/>
        </w:rPr>
        <w:t xml:space="preserve"> Evaluation part of the provided example code can be used for evaluation.</w:t>
      </w:r>
    </w:p>
    <w:p w14:paraId="3A3DBAC0" w14:textId="77777777" w:rsidR="005426A8" w:rsidRDefault="005426A8" w:rsidP="005426A8">
      <w:pPr>
        <w:spacing w:after="240"/>
        <w:ind w:left="360"/>
        <w:rPr>
          <w:rFonts w:cs="Helvetica"/>
          <w:b/>
          <w:sz w:val="28"/>
          <w:szCs w:val="28"/>
          <w:u w:val="single"/>
        </w:rPr>
      </w:pPr>
      <w:r>
        <w:rPr>
          <w:rFonts w:cs="Helvetica"/>
          <w:b/>
          <w:sz w:val="28"/>
          <w:szCs w:val="28"/>
          <w:u w:val="single"/>
        </w:rPr>
        <w:t>Scoring</w:t>
      </w:r>
      <w:r w:rsidRPr="00303654">
        <w:rPr>
          <w:rFonts w:cs="Helvetica"/>
          <w:sz w:val="28"/>
          <w:szCs w:val="28"/>
        </w:rPr>
        <w:t xml:space="preserve"> </w:t>
      </w:r>
      <w:r>
        <w:rPr>
          <w:rFonts w:cs="Helvetica"/>
          <w:sz w:val="28"/>
          <w:szCs w:val="28"/>
        </w:rPr>
        <w:t>can be based on the F-score for each of the abstracts processed. Score is averaged between the abstracts in scoring subset (and multiplied by 1000). The scoring should be compared to BANNER score, achieved on the same test.</w:t>
      </w:r>
    </w:p>
    <w:p w14:paraId="50D09824" w14:textId="072CE15D" w:rsidR="005426A8" w:rsidRPr="00101FD2" w:rsidRDefault="005426A8" w:rsidP="005426A8">
      <w:pPr>
        <w:pStyle w:val="Heading1"/>
      </w:pPr>
      <w:bookmarkStart w:id="7" w:name="_Toc273800808"/>
      <w:r>
        <w:t>VI</w:t>
      </w:r>
      <w:r w:rsidRPr="00101FD2">
        <w:t xml:space="preserve">. </w:t>
      </w:r>
      <w:r>
        <w:t>Behavioral Experiment</w:t>
      </w:r>
      <w:bookmarkEnd w:id="7"/>
    </w:p>
    <w:p w14:paraId="2DFCC329" w14:textId="7812D450" w:rsidR="006C0AE4" w:rsidRDefault="006B29AB" w:rsidP="006C0AE4">
      <w:pPr>
        <w:rPr>
          <w:ins w:id="8" w:author="andrea" w:date="2014-10-01T17:12:00Z"/>
          <w:sz w:val="28"/>
          <w:szCs w:val="28"/>
        </w:rPr>
      </w:pPr>
      <w:del w:id="9" w:author="andrea" w:date="2014-10-01T17:06:00Z">
        <w:r w:rsidRPr="006C0AE4" w:rsidDel="006C0AE4">
          <w:rPr>
            <w:rFonts w:cs="Helvetica"/>
            <w:sz w:val="28"/>
            <w:szCs w:val="28"/>
          </w:rPr>
          <w:delText xml:space="preserve">The </w:delText>
        </w:r>
      </w:del>
      <w:del w:id="10" w:author="andrea" w:date="2014-10-01T17:05:00Z">
        <w:r w:rsidRPr="006C0AE4" w:rsidDel="006C0AE4">
          <w:rPr>
            <w:rFonts w:cs="Helvetica"/>
            <w:sz w:val="28"/>
            <w:szCs w:val="28"/>
          </w:rPr>
          <w:delText>contestants are going to be split…</w:delText>
        </w:r>
      </w:del>
      <w:ins w:id="11" w:author="andrea" w:date="2014-10-01T17:05:00Z">
        <w:r w:rsidR="006C0AE4" w:rsidRPr="006C0AE4">
          <w:rPr>
            <w:sz w:val="28"/>
            <w:szCs w:val="28"/>
            <w:rPrChange w:id="12" w:author="andrea" w:date="2014-10-01T17:11:00Z">
              <w:rPr/>
            </w:rPrChange>
          </w:rPr>
          <w:t xml:space="preserve">Competitors are going to be randomly </w:t>
        </w:r>
      </w:ins>
      <w:ins w:id="13" w:author="andrea" w:date="2014-10-01T17:08:00Z">
        <w:r w:rsidR="006C0AE4" w:rsidRPr="006C0AE4">
          <w:rPr>
            <w:sz w:val="28"/>
            <w:szCs w:val="28"/>
            <w:rPrChange w:id="14" w:author="andrea" w:date="2014-10-01T17:11:00Z">
              <w:rPr/>
            </w:rPrChange>
          </w:rPr>
          <w:t>split</w:t>
        </w:r>
      </w:ins>
      <w:ins w:id="15" w:author="andrea" w:date="2014-10-01T17:05:00Z">
        <w:r w:rsidR="006C0AE4" w:rsidRPr="006C0AE4">
          <w:rPr>
            <w:sz w:val="28"/>
            <w:szCs w:val="28"/>
            <w:rPrChange w:id="16" w:author="andrea" w:date="2014-10-01T17:11:00Z">
              <w:rPr/>
            </w:rPrChange>
          </w:rPr>
          <w:t xml:space="preserve"> into</w:t>
        </w:r>
      </w:ins>
      <w:ins w:id="17" w:author="andrea" w:date="2014-10-01T17:09:00Z">
        <w:r w:rsidR="006C0AE4" w:rsidRPr="006C0AE4">
          <w:rPr>
            <w:sz w:val="28"/>
            <w:szCs w:val="28"/>
            <w:rPrChange w:id="18" w:author="andrea" w:date="2014-10-01T17:11:00Z">
              <w:rPr/>
            </w:rPrChange>
          </w:rPr>
          <w:t xml:space="preserve"> several</w:t>
        </w:r>
      </w:ins>
      <w:ins w:id="19" w:author="andrea" w:date="2014-10-01T17:05:00Z">
        <w:r w:rsidR="006C0AE4" w:rsidRPr="006C0AE4">
          <w:rPr>
            <w:sz w:val="28"/>
            <w:szCs w:val="28"/>
            <w:rPrChange w:id="20" w:author="andrea" w:date="2014-10-01T17:11:00Z">
              <w:rPr/>
            </w:rPrChange>
          </w:rPr>
          <w:t xml:space="preserve"> competition rooms. </w:t>
        </w:r>
      </w:ins>
      <w:ins w:id="21" w:author="andrea" w:date="2014-10-01T17:06:00Z">
        <w:r w:rsidR="006C0AE4" w:rsidRPr="006C0AE4">
          <w:rPr>
            <w:sz w:val="28"/>
            <w:szCs w:val="28"/>
            <w:rPrChange w:id="22" w:author="andrea" w:date="2014-10-01T17:11:00Z">
              <w:rPr/>
            </w:rPrChange>
          </w:rPr>
          <w:t xml:space="preserve">There are three types of rooms:  </w:t>
        </w:r>
      </w:ins>
      <w:ins w:id="23" w:author="andrea" w:date="2014-10-01T17:07:00Z">
        <w:r w:rsidR="006C0AE4" w:rsidRPr="006C0AE4">
          <w:rPr>
            <w:i/>
            <w:sz w:val="28"/>
            <w:szCs w:val="28"/>
            <w:rPrChange w:id="24" w:author="andrea" w:date="2014-10-01T17:11:00Z">
              <w:rPr>
                <w:i/>
              </w:rPr>
            </w:rPrChange>
          </w:rPr>
          <w:t>marathon</w:t>
        </w:r>
      </w:ins>
      <w:ins w:id="25" w:author="andrea" w:date="2014-10-01T17:06:00Z">
        <w:r w:rsidR="006C0AE4" w:rsidRPr="006C0AE4">
          <w:rPr>
            <w:sz w:val="28"/>
            <w:szCs w:val="28"/>
            <w:rPrChange w:id="26" w:author="andrea" w:date="2014-10-01T17:11:00Z">
              <w:rPr/>
            </w:rPrChange>
          </w:rPr>
          <w:t xml:space="preserve">, </w:t>
        </w:r>
      </w:ins>
      <w:ins w:id="27" w:author="andrea" w:date="2014-10-01T17:12:00Z">
        <w:r w:rsidR="006C0AE4" w:rsidRPr="00677F16">
          <w:rPr>
            <w:i/>
            <w:sz w:val="28"/>
            <w:szCs w:val="28"/>
            <w:rPrChange w:id="28" w:author="andrea" w:date="2014-10-01T17:15:00Z">
              <w:rPr>
                <w:sz w:val="28"/>
                <w:szCs w:val="28"/>
              </w:rPr>
            </w:rPrChange>
          </w:rPr>
          <w:t>race</w:t>
        </w:r>
        <w:r w:rsidR="006C0AE4">
          <w:rPr>
            <w:sz w:val="28"/>
            <w:szCs w:val="28"/>
          </w:rPr>
          <w:t xml:space="preserve"> </w:t>
        </w:r>
      </w:ins>
      <w:ins w:id="29" w:author="andrea" w:date="2014-10-01T17:06:00Z">
        <w:r w:rsidR="006C0AE4" w:rsidRPr="006C0AE4">
          <w:rPr>
            <w:sz w:val="28"/>
            <w:szCs w:val="28"/>
            <w:rPrChange w:id="30" w:author="andrea" w:date="2014-10-01T17:11:00Z">
              <w:rPr/>
            </w:rPrChange>
          </w:rPr>
          <w:t xml:space="preserve">and </w:t>
        </w:r>
        <w:r w:rsidR="006C0AE4" w:rsidRPr="006C0AE4">
          <w:rPr>
            <w:i/>
            <w:sz w:val="28"/>
            <w:szCs w:val="28"/>
            <w:rPrChange w:id="31" w:author="andrea" w:date="2014-10-01T17:11:00Z">
              <w:rPr>
                <w:i/>
              </w:rPr>
            </w:rPrChange>
          </w:rPr>
          <w:t>minimum-quality</w:t>
        </w:r>
        <w:r w:rsidR="006C0AE4" w:rsidRPr="006C0AE4">
          <w:rPr>
            <w:sz w:val="28"/>
            <w:szCs w:val="28"/>
            <w:rPrChange w:id="32" w:author="andrea" w:date="2014-10-01T17:11:00Z">
              <w:rPr/>
            </w:rPrChange>
          </w:rPr>
          <w:t xml:space="preserve"> </w:t>
        </w:r>
      </w:ins>
      <w:ins w:id="33" w:author="andrea" w:date="2014-10-01T17:07:00Z">
        <w:r w:rsidR="006C0AE4" w:rsidRPr="006C0AE4">
          <w:rPr>
            <w:i/>
            <w:sz w:val="28"/>
            <w:szCs w:val="28"/>
            <w:rPrChange w:id="34" w:author="andrea" w:date="2014-10-01T17:11:00Z">
              <w:rPr>
                <w:i/>
              </w:rPr>
            </w:rPrChange>
          </w:rPr>
          <w:t>marathon</w:t>
        </w:r>
      </w:ins>
      <w:ins w:id="35" w:author="andrea" w:date="2014-10-01T17:06:00Z">
        <w:r w:rsidR="006C0AE4" w:rsidRPr="006C0AE4">
          <w:rPr>
            <w:sz w:val="28"/>
            <w:szCs w:val="28"/>
            <w:rPrChange w:id="36" w:author="andrea" w:date="2014-10-01T17:11:00Z">
              <w:rPr/>
            </w:rPrChange>
          </w:rPr>
          <w:t>.</w:t>
        </w:r>
      </w:ins>
      <w:ins w:id="37" w:author="andrea" w:date="2014-10-01T17:09:00Z">
        <w:r w:rsidR="006C0AE4" w:rsidRPr="006C0AE4">
          <w:rPr>
            <w:sz w:val="28"/>
            <w:szCs w:val="28"/>
            <w:rPrChange w:id="38" w:author="andrea" w:date="2014-10-01T17:11:00Z">
              <w:rPr/>
            </w:rPrChange>
          </w:rPr>
          <w:t xml:space="preserve"> </w:t>
        </w:r>
      </w:ins>
    </w:p>
    <w:p w14:paraId="6A6268DF" w14:textId="77777777" w:rsidR="006A1F56" w:rsidRDefault="006A1F56" w:rsidP="006A1F56">
      <w:pPr>
        <w:pStyle w:val="ListParagraph"/>
        <w:ind w:left="1080"/>
        <w:rPr>
          <w:ins w:id="39" w:author="andrea" w:date="2014-10-01T17:41:00Z"/>
          <w:sz w:val="28"/>
          <w:szCs w:val="28"/>
        </w:rPr>
        <w:pPrChange w:id="40" w:author="andrea" w:date="2014-10-01T17:41:00Z">
          <w:pPr/>
        </w:pPrChange>
      </w:pPr>
      <w:bookmarkStart w:id="41" w:name="_GoBack"/>
      <w:bookmarkEnd w:id="41"/>
    </w:p>
    <w:p w14:paraId="3CF74EAB" w14:textId="77777777" w:rsidR="00677F16" w:rsidRDefault="006C0AE4" w:rsidP="006C0AE4">
      <w:pPr>
        <w:pStyle w:val="ListParagraph"/>
        <w:numPr>
          <w:ilvl w:val="0"/>
          <w:numId w:val="24"/>
        </w:numPr>
        <w:rPr>
          <w:ins w:id="42" w:author="andrea" w:date="2014-10-01T17:14:00Z"/>
          <w:sz w:val="28"/>
          <w:szCs w:val="28"/>
        </w:rPr>
        <w:pPrChange w:id="43" w:author="andrea" w:date="2014-10-01T17:14:00Z">
          <w:pPr/>
        </w:pPrChange>
      </w:pPr>
      <w:ins w:id="44" w:author="andrea" w:date="2014-10-01T17:12:00Z">
        <w:r w:rsidRPr="00677F16">
          <w:rPr>
            <w:sz w:val="28"/>
            <w:szCs w:val="28"/>
            <w:rPrChange w:id="45" w:author="andrea" w:date="2014-10-01T17:14:00Z">
              <w:rPr/>
            </w:rPrChange>
          </w:rPr>
          <w:t xml:space="preserve">The </w:t>
        </w:r>
        <w:r w:rsidRPr="00677F16">
          <w:rPr>
            <w:i/>
            <w:sz w:val="28"/>
            <w:szCs w:val="28"/>
            <w:rPrChange w:id="46" w:author="andrea" w:date="2014-10-01T17:14:00Z">
              <w:rPr>
                <w:sz w:val="28"/>
                <w:szCs w:val="28"/>
              </w:rPr>
            </w:rPrChange>
          </w:rPr>
          <w:t>marathon</w:t>
        </w:r>
        <w:r w:rsidRPr="00677F16">
          <w:rPr>
            <w:sz w:val="28"/>
            <w:szCs w:val="28"/>
            <w:rPrChange w:id="47" w:author="andrea" w:date="2014-10-01T17:14:00Z">
              <w:rPr/>
            </w:rPrChange>
          </w:rPr>
          <w:t xml:space="preserve"> type is the traditional competition but in smaller groups. </w:t>
        </w:r>
      </w:ins>
    </w:p>
    <w:p w14:paraId="4094BC6D" w14:textId="77777777" w:rsidR="00596744" w:rsidRDefault="00596744" w:rsidP="00596744">
      <w:pPr>
        <w:pStyle w:val="ListParagraph"/>
        <w:ind w:left="1080"/>
        <w:rPr>
          <w:ins w:id="48" w:author="andrea" w:date="2014-10-01T17:36:00Z"/>
          <w:sz w:val="28"/>
          <w:szCs w:val="28"/>
        </w:rPr>
        <w:pPrChange w:id="49" w:author="andrea" w:date="2014-10-01T17:36:00Z">
          <w:pPr/>
        </w:pPrChange>
      </w:pPr>
    </w:p>
    <w:p w14:paraId="5FA45B8E" w14:textId="753969DB" w:rsidR="00677F16" w:rsidRDefault="00677F16" w:rsidP="006C0AE4">
      <w:pPr>
        <w:pStyle w:val="ListParagraph"/>
        <w:numPr>
          <w:ilvl w:val="0"/>
          <w:numId w:val="24"/>
        </w:numPr>
        <w:rPr>
          <w:ins w:id="50" w:author="andrea" w:date="2014-10-01T17:14:00Z"/>
          <w:sz w:val="28"/>
          <w:szCs w:val="28"/>
        </w:rPr>
        <w:pPrChange w:id="51" w:author="andrea" w:date="2014-10-01T17:14:00Z">
          <w:pPr/>
        </w:pPrChange>
      </w:pPr>
      <w:ins w:id="52" w:author="andrea" w:date="2014-10-01T17:14:00Z">
        <w:r>
          <w:rPr>
            <w:sz w:val="28"/>
            <w:szCs w:val="28"/>
          </w:rPr>
          <w:t>The</w:t>
        </w:r>
      </w:ins>
      <w:ins w:id="53" w:author="andrea" w:date="2014-10-01T17:05:00Z">
        <w:r w:rsidR="006C0AE4" w:rsidRPr="00677F16">
          <w:rPr>
            <w:sz w:val="28"/>
            <w:szCs w:val="28"/>
            <w:rPrChange w:id="54" w:author="andrea" w:date="2014-10-01T17:14:00Z">
              <w:rPr/>
            </w:rPrChange>
          </w:rPr>
          <w:t xml:space="preserve"> </w:t>
        </w:r>
        <w:r w:rsidR="006C0AE4" w:rsidRPr="00677F16">
          <w:rPr>
            <w:i/>
            <w:sz w:val="28"/>
            <w:szCs w:val="28"/>
            <w:rPrChange w:id="55" w:author="andrea" w:date="2014-10-01T17:14:00Z">
              <w:rPr>
                <w:i/>
              </w:rPr>
            </w:rPrChange>
          </w:rPr>
          <w:t>race</w:t>
        </w:r>
      </w:ins>
      <w:ins w:id="56" w:author="andrea" w:date="2014-10-01T17:15:00Z">
        <w:r>
          <w:rPr>
            <w:sz w:val="28"/>
            <w:szCs w:val="28"/>
          </w:rPr>
          <w:t xml:space="preserve"> maintains the same structure of a traditional MM (including, preliminary scoring, leaderboard, testing data, </w:t>
        </w:r>
        <w:proofErr w:type="spellStart"/>
        <w:r>
          <w:rPr>
            <w:sz w:val="28"/>
            <w:szCs w:val="28"/>
          </w:rPr>
          <w:t>etc</w:t>
        </w:r>
        <w:proofErr w:type="spellEnd"/>
        <w:r>
          <w:rPr>
            <w:sz w:val="28"/>
            <w:szCs w:val="28"/>
          </w:rPr>
          <w:t>)</w:t>
        </w:r>
      </w:ins>
      <w:ins w:id="57" w:author="andrea" w:date="2014-10-01T17:16:00Z">
        <w:r>
          <w:rPr>
            <w:sz w:val="28"/>
            <w:szCs w:val="28"/>
          </w:rPr>
          <w:t xml:space="preserve">. </w:t>
        </w:r>
      </w:ins>
      <w:ins w:id="58" w:author="andrea" w:date="2014-10-01T17:18:00Z">
        <w:r w:rsidR="00543A2B">
          <w:rPr>
            <w:sz w:val="28"/>
            <w:szCs w:val="28"/>
          </w:rPr>
          <w:t>T</w:t>
        </w:r>
      </w:ins>
      <w:ins w:id="59" w:author="andrea" w:date="2014-10-01T17:16:00Z">
        <w:r>
          <w:rPr>
            <w:sz w:val="28"/>
            <w:szCs w:val="28"/>
          </w:rPr>
          <w:t xml:space="preserve">he only difference </w:t>
        </w:r>
      </w:ins>
      <w:ins w:id="60" w:author="andrea" w:date="2014-10-01T17:18:00Z">
        <w:r w:rsidR="00543A2B">
          <w:rPr>
            <w:sz w:val="28"/>
            <w:szCs w:val="28"/>
          </w:rPr>
          <w:t xml:space="preserve">is </w:t>
        </w:r>
      </w:ins>
      <w:ins w:id="61" w:author="andrea" w:date="2014-10-01T17:16:00Z">
        <w:r>
          <w:rPr>
            <w:sz w:val="28"/>
            <w:szCs w:val="28"/>
          </w:rPr>
          <w:t xml:space="preserve">that the final score  is </w:t>
        </w:r>
      </w:ins>
      <w:ins w:id="62" w:author="andrea" w:date="2014-10-01T17:20:00Z">
        <w:r w:rsidR="00CF0960">
          <w:rPr>
            <w:sz w:val="28"/>
            <w:szCs w:val="28"/>
          </w:rPr>
          <w:t xml:space="preserve">also </w:t>
        </w:r>
      </w:ins>
      <w:ins w:id="63" w:author="andrea" w:date="2014-10-01T17:16:00Z">
        <w:r>
          <w:rPr>
            <w:sz w:val="28"/>
            <w:szCs w:val="28"/>
          </w:rPr>
          <w:t xml:space="preserve">computed </w:t>
        </w:r>
      </w:ins>
      <w:ins w:id="64" w:author="andrea" w:date="2014-10-01T17:18:00Z">
        <w:r w:rsidR="002B6733">
          <w:rPr>
            <w:sz w:val="28"/>
            <w:szCs w:val="28"/>
          </w:rPr>
          <w:t>at</w:t>
        </w:r>
      </w:ins>
      <w:ins w:id="65" w:author="andrea" w:date="2014-10-01T17:16:00Z">
        <w:r>
          <w:rPr>
            <w:sz w:val="28"/>
            <w:szCs w:val="28"/>
          </w:rPr>
          <w:t xml:space="preserve"> each submission (but not shown to coders</w:t>
        </w:r>
        <w:r w:rsidR="00E00007">
          <w:rPr>
            <w:sz w:val="28"/>
            <w:szCs w:val="28"/>
          </w:rPr>
          <w:t>)</w:t>
        </w:r>
      </w:ins>
      <w:ins w:id="66" w:author="andrea" w:date="2014-10-01T17:18:00Z">
        <w:r w:rsidR="00A85159">
          <w:rPr>
            <w:sz w:val="28"/>
            <w:szCs w:val="28"/>
          </w:rPr>
          <w:t>.</w:t>
        </w:r>
      </w:ins>
      <w:ins w:id="67" w:author="andrea" w:date="2014-10-01T17:16:00Z">
        <w:r>
          <w:rPr>
            <w:sz w:val="28"/>
            <w:szCs w:val="28"/>
          </w:rPr>
          <w:t xml:space="preserve"> </w:t>
        </w:r>
      </w:ins>
      <w:ins w:id="68" w:author="andrea" w:date="2014-10-01T17:18:00Z">
        <w:r w:rsidR="00967D17">
          <w:rPr>
            <w:sz w:val="28"/>
            <w:szCs w:val="28"/>
          </w:rPr>
          <w:t>So that a</w:t>
        </w:r>
      </w:ins>
      <w:ins w:id="69" w:author="andrea" w:date="2014-10-01T17:16:00Z">
        <w:r>
          <w:rPr>
            <w:sz w:val="28"/>
            <w:szCs w:val="28"/>
          </w:rPr>
          <w:t xml:space="preserve">s soon as </w:t>
        </w:r>
      </w:ins>
      <w:ins w:id="70" w:author="andrea" w:date="2014-10-01T17:13:00Z">
        <w:r w:rsidR="00857A0C">
          <w:rPr>
            <w:sz w:val="28"/>
            <w:szCs w:val="28"/>
            <w:rPrChange w:id="71" w:author="andrea" w:date="2014-10-01T17:14:00Z">
              <w:rPr>
                <w:sz w:val="28"/>
                <w:szCs w:val="28"/>
              </w:rPr>
            </w:rPrChange>
          </w:rPr>
          <w:t>N</w:t>
        </w:r>
        <w:r w:rsidR="006C0AE4" w:rsidRPr="00677F16">
          <w:rPr>
            <w:sz w:val="28"/>
            <w:szCs w:val="28"/>
            <w:rPrChange w:id="72" w:author="andrea" w:date="2014-10-01T17:14:00Z">
              <w:rPr/>
            </w:rPrChange>
          </w:rPr>
          <w:t xml:space="preserve"> </w:t>
        </w:r>
      </w:ins>
      <w:ins w:id="73" w:author="andrea" w:date="2014-10-01T17:07:00Z">
        <w:r>
          <w:rPr>
            <w:sz w:val="28"/>
            <w:szCs w:val="28"/>
            <w:rPrChange w:id="74" w:author="andrea" w:date="2014-10-01T17:14:00Z">
              <w:rPr>
                <w:sz w:val="28"/>
                <w:szCs w:val="28"/>
              </w:rPr>
            </w:rPrChange>
          </w:rPr>
          <w:t>coders</w:t>
        </w:r>
      </w:ins>
      <w:ins w:id="75" w:author="andrea" w:date="2014-10-01T17:05:00Z">
        <w:r w:rsidR="006C0AE4" w:rsidRPr="00677F16">
          <w:rPr>
            <w:sz w:val="28"/>
            <w:szCs w:val="28"/>
            <w:rPrChange w:id="76" w:author="andrea" w:date="2014-10-01T17:14:00Z">
              <w:rPr/>
            </w:rPrChange>
          </w:rPr>
          <w:t xml:space="preserve"> achieve a</w:t>
        </w:r>
      </w:ins>
      <w:ins w:id="77" w:author="andrea" w:date="2014-10-01T17:16:00Z">
        <w:r>
          <w:rPr>
            <w:sz w:val="28"/>
            <w:szCs w:val="28"/>
          </w:rPr>
          <w:t xml:space="preserve"> final</w:t>
        </w:r>
      </w:ins>
      <w:ins w:id="78" w:author="andrea" w:date="2014-10-01T17:05:00Z">
        <w:r w:rsidR="006C0AE4" w:rsidRPr="00677F16">
          <w:rPr>
            <w:sz w:val="28"/>
            <w:szCs w:val="28"/>
            <w:rPrChange w:id="79" w:author="andrea" w:date="2014-10-01T17:14:00Z">
              <w:rPr/>
            </w:rPrChange>
          </w:rPr>
          <w:t xml:space="preserve"> </w:t>
        </w:r>
      </w:ins>
      <w:ins w:id="80" w:author="andrea" w:date="2014-10-01T17:07:00Z">
        <w:r w:rsidR="006C0AE4" w:rsidRPr="00677F16">
          <w:rPr>
            <w:sz w:val="28"/>
            <w:szCs w:val="28"/>
            <w:rPrChange w:id="81" w:author="andrea" w:date="2014-10-01T17:14:00Z">
              <w:rPr/>
            </w:rPrChange>
          </w:rPr>
          <w:t>score</w:t>
        </w:r>
      </w:ins>
      <w:ins w:id="82" w:author="andrea" w:date="2014-10-01T17:05:00Z">
        <w:r w:rsidR="006C0AE4" w:rsidRPr="00677F16">
          <w:rPr>
            <w:sz w:val="28"/>
            <w:szCs w:val="28"/>
            <w:rPrChange w:id="83" w:author="andrea" w:date="2014-10-01T17:14:00Z">
              <w:rPr/>
            </w:rPrChange>
          </w:rPr>
          <w:t xml:space="preserve"> equal or higher than a given level Q</w:t>
        </w:r>
      </w:ins>
      <w:ins w:id="84" w:author="andrea" w:date="2014-10-01T17:16:00Z">
        <w:r w:rsidR="00967D17">
          <w:rPr>
            <w:sz w:val="28"/>
            <w:szCs w:val="28"/>
          </w:rPr>
          <w:t>, t</w:t>
        </w:r>
        <w:r>
          <w:rPr>
            <w:sz w:val="28"/>
            <w:szCs w:val="28"/>
          </w:rPr>
          <w:t xml:space="preserve">he </w:t>
        </w:r>
      </w:ins>
      <w:ins w:id="85" w:author="andrea" w:date="2014-10-01T17:17:00Z">
        <w:r>
          <w:rPr>
            <w:sz w:val="28"/>
            <w:szCs w:val="28"/>
          </w:rPr>
          <w:t>competition is over and the system</w:t>
        </w:r>
      </w:ins>
      <w:ins w:id="86" w:author="andrea" w:date="2014-10-01T17:16:00Z">
        <w:r>
          <w:rPr>
            <w:sz w:val="28"/>
            <w:szCs w:val="28"/>
          </w:rPr>
          <w:t xml:space="preserve"> </w:t>
        </w:r>
      </w:ins>
      <w:ins w:id="87" w:author="andrea" w:date="2014-10-01T17:19:00Z">
        <w:r w:rsidR="001131DF">
          <w:rPr>
            <w:sz w:val="28"/>
            <w:szCs w:val="28"/>
          </w:rPr>
          <w:t xml:space="preserve">communicates this event to </w:t>
        </w:r>
      </w:ins>
      <w:ins w:id="88" w:author="andrea" w:date="2014-10-01T17:16:00Z">
        <w:r>
          <w:rPr>
            <w:sz w:val="28"/>
            <w:szCs w:val="28"/>
          </w:rPr>
          <w:t>all part</w:t>
        </w:r>
      </w:ins>
      <w:ins w:id="89" w:author="andrea" w:date="2014-10-01T17:17:00Z">
        <w:r>
          <w:rPr>
            <w:sz w:val="28"/>
            <w:szCs w:val="28"/>
          </w:rPr>
          <w:t xml:space="preserve">icipants. </w:t>
        </w:r>
        <w:r w:rsidR="001131DF">
          <w:rPr>
            <w:sz w:val="28"/>
            <w:szCs w:val="28"/>
          </w:rPr>
          <w:t>T</w:t>
        </w:r>
        <w:r>
          <w:rPr>
            <w:sz w:val="28"/>
            <w:szCs w:val="28"/>
          </w:rPr>
          <w:t>he first</w:t>
        </w:r>
      </w:ins>
      <w:ins w:id="90" w:author="andrea" w:date="2014-10-01T17:18:00Z">
        <w:r w:rsidR="001A68A5">
          <w:rPr>
            <w:sz w:val="28"/>
            <w:szCs w:val="28"/>
          </w:rPr>
          <w:t xml:space="preserve"> N coders</w:t>
        </w:r>
      </w:ins>
      <w:ins w:id="91" w:author="andrea" w:date="2014-10-01T17:17:00Z">
        <w:r>
          <w:rPr>
            <w:sz w:val="28"/>
            <w:szCs w:val="28"/>
          </w:rPr>
          <w:t xml:space="preserve"> to achieve Q</w:t>
        </w:r>
      </w:ins>
      <w:ins w:id="92" w:author="andrea" w:date="2014-10-01T17:05:00Z">
        <w:r w:rsidR="006C0AE4" w:rsidRPr="00677F16">
          <w:rPr>
            <w:sz w:val="28"/>
            <w:szCs w:val="28"/>
            <w:rPrChange w:id="93" w:author="andrea" w:date="2014-10-01T17:14:00Z">
              <w:rPr/>
            </w:rPrChange>
          </w:rPr>
          <w:t xml:space="preserve"> </w:t>
        </w:r>
      </w:ins>
      <w:ins w:id="94" w:author="andrea" w:date="2014-10-01T17:09:00Z">
        <w:r w:rsidR="006C0AE4" w:rsidRPr="00677F16">
          <w:rPr>
            <w:sz w:val="28"/>
            <w:szCs w:val="28"/>
            <w:rPrChange w:id="95" w:author="andrea" w:date="2014-10-01T17:14:00Z">
              <w:rPr/>
            </w:rPrChange>
          </w:rPr>
          <w:t xml:space="preserve">will </w:t>
        </w:r>
      </w:ins>
      <w:ins w:id="96" w:author="andrea" w:date="2014-10-01T17:05:00Z">
        <w:r w:rsidR="006C0AE4" w:rsidRPr="00677F16">
          <w:rPr>
            <w:sz w:val="28"/>
            <w:szCs w:val="28"/>
            <w:rPrChange w:id="97" w:author="andrea" w:date="2014-10-01T17:14:00Z">
              <w:rPr/>
            </w:rPrChange>
          </w:rPr>
          <w:t xml:space="preserve">be awarded N </w:t>
        </w:r>
      </w:ins>
      <w:ins w:id="98" w:author="andrea" w:date="2014-10-01T17:13:00Z">
        <w:r w:rsidR="006C0AE4" w:rsidRPr="00677F16">
          <w:rPr>
            <w:sz w:val="28"/>
            <w:szCs w:val="28"/>
            <w:rPrChange w:id="99" w:author="andrea" w:date="2014-10-01T17:14:00Z">
              <w:rPr/>
            </w:rPrChange>
          </w:rPr>
          <w:t xml:space="preserve">different </w:t>
        </w:r>
      </w:ins>
      <w:ins w:id="100" w:author="andrea" w:date="2014-10-01T17:05:00Z">
        <w:r w:rsidR="006C0AE4" w:rsidRPr="00677F16">
          <w:rPr>
            <w:sz w:val="28"/>
            <w:szCs w:val="28"/>
            <w:rPrChange w:id="101" w:author="andrea" w:date="2014-10-01T17:14:00Z">
              <w:rPr/>
            </w:rPrChange>
          </w:rPr>
          <w:t xml:space="preserve">prizes. </w:t>
        </w:r>
      </w:ins>
    </w:p>
    <w:p w14:paraId="5717A152" w14:textId="77777777" w:rsidR="00596744" w:rsidRDefault="00596744" w:rsidP="00596744">
      <w:pPr>
        <w:pStyle w:val="ListParagraph"/>
        <w:ind w:left="1080"/>
        <w:rPr>
          <w:ins w:id="102" w:author="andrea" w:date="2014-10-01T17:36:00Z"/>
          <w:sz w:val="28"/>
          <w:szCs w:val="28"/>
        </w:rPr>
        <w:pPrChange w:id="103" w:author="andrea" w:date="2014-10-01T17:36:00Z">
          <w:pPr/>
        </w:pPrChange>
      </w:pPr>
    </w:p>
    <w:p w14:paraId="5BEA258C" w14:textId="4BBDFB36" w:rsidR="006C0AE4" w:rsidRDefault="006C0AE4" w:rsidP="006C0AE4">
      <w:pPr>
        <w:pStyle w:val="ListParagraph"/>
        <w:numPr>
          <w:ilvl w:val="0"/>
          <w:numId w:val="24"/>
        </w:numPr>
        <w:rPr>
          <w:ins w:id="104" w:author="andrea" w:date="2014-10-01T17:22:00Z"/>
          <w:sz w:val="28"/>
          <w:szCs w:val="28"/>
        </w:rPr>
        <w:pPrChange w:id="105" w:author="andrea" w:date="2014-10-01T17:14:00Z">
          <w:pPr/>
        </w:pPrChange>
      </w:pPr>
      <w:ins w:id="106" w:author="andrea" w:date="2014-10-01T17:05:00Z">
        <w:r w:rsidRPr="00677F16">
          <w:rPr>
            <w:sz w:val="28"/>
            <w:szCs w:val="28"/>
            <w:rPrChange w:id="107" w:author="andrea" w:date="2014-10-01T17:14:00Z">
              <w:rPr/>
            </w:rPrChange>
          </w:rPr>
          <w:t xml:space="preserve">In a </w:t>
        </w:r>
        <w:r w:rsidRPr="00677F16">
          <w:rPr>
            <w:i/>
            <w:sz w:val="28"/>
            <w:szCs w:val="28"/>
            <w:rPrChange w:id="108" w:author="andrea" w:date="2014-10-01T17:14:00Z">
              <w:rPr>
                <w:i/>
              </w:rPr>
            </w:rPrChange>
          </w:rPr>
          <w:t>minimum-quality</w:t>
        </w:r>
      </w:ins>
      <w:ins w:id="109" w:author="andrea" w:date="2014-10-01T17:08:00Z">
        <w:r w:rsidRPr="00677F16">
          <w:rPr>
            <w:i/>
            <w:sz w:val="28"/>
            <w:szCs w:val="28"/>
            <w:rPrChange w:id="110" w:author="andrea" w:date="2014-10-01T17:14:00Z">
              <w:rPr>
                <w:i/>
              </w:rPr>
            </w:rPrChange>
          </w:rPr>
          <w:t xml:space="preserve"> marathon</w:t>
        </w:r>
      </w:ins>
      <w:ins w:id="111" w:author="andrea" w:date="2014-10-01T17:05:00Z">
        <w:r w:rsidR="00677F16" w:rsidRPr="00677F16">
          <w:rPr>
            <w:sz w:val="28"/>
            <w:szCs w:val="28"/>
          </w:rPr>
          <w:t>,</w:t>
        </w:r>
      </w:ins>
      <w:ins w:id="112" w:author="andrea" w:date="2014-10-01T17:20:00Z">
        <w:r w:rsidR="009B0C2D">
          <w:rPr>
            <w:sz w:val="28"/>
            <w:szCs w:val="28"/>
          </w:rPr>
          <w:t xml:space="preserve"> the same rules of MM hold but </w:t>
        </w:r>
      </w:ins>
      <w:ins w:id="113" w:author="andrea" w:date="2014-10-01T17:21:00Z">
        <w:r w:rsidR="009B0C2D">
          <w:rPr>
            <w:sz w:val="28"/>
            <w:szCs w:val="28"/>
          </w:rPr>
          <w:t xml:space="preserve">coders </w:t>
        </w:r>
      </w:ins>
      <w:ins w:id="114" w:author="andrea" w:date="2014-10-01T17:08:00Z">
        <w:r w:rsidRPr="00677F16">
          <w:rPr>
            <w:sz w:val="28"/>
            <w:szCs w:val="28"/>
            <w:rPrChange w:id="115" w:author="andrea" w:date="2014-10-01T17:14:00Z">
              <w:rPr/>
            </w:rPrChange>
          </w:rPr>
          <w:t>are</w:t>
        </w:r>
      </w:ins>
      <w:ins w:id="116" w:author="andrea" w:date="2014-10-01T17:05:00Z">
        <w:r w:rsidRPr="00677F16">
          <w:rPr>
            <w:sz w:val="28"/>
            <w:szCs w:val="28"/>
            <w:rPrChange w:id="117" w:author="andrea" w:date="2014-10-01T17:14:00Z">
              <w:rPr/>
            </w:rPrChange>
          </w:rPr>
          <w:t xml:space="preserve"> awarded a prize </w:t>
        </w:r>
      </w:ins>
      <w:ins w:id="118" w:author="andrea" w:date="2014-10-01T17:09:00Z">
        <w:r w:rsidRPr="00677F16">
          <w:rPr>
            <w:sz w:val="28"/>
            <w:szCs w:val="28"/>
            <w:rPrChange w:id="119" w:author="andrea" w:date="2014-10-01T17:14:00Z">
              <w:rPr/>
            </w:rPrChange>
          </w:rPr>
          <w:t xml:space="preserve">if and </w:t>
        </w:r>
      </w:ins>
      <w:ins w:id="120" w:author="andrea" w:date="2014-10-01T17:08:00Z">
        <w:r w:rsidRPr="00677F16">
          <w:rPr>
            <w:sz w:val="28"/>
            <w:szCs w:val="28"/>
            <w:rPrChange w:id="121" w:author="andrea" w:date="2014-10-01T17:14:00Z">
              <w:rPr/>
            </w:rPrChange>
          </w:rPr>
          <w:t>only if they achieve</w:t>
        </w:r>
      </w:ins>
      <w:ins w:id="122" w:author="andrea" w:date="2014-10-01T17:13:00Z">
        <w:r w:rsidRPr="00677F16">
          <w:rPr>
            <w:sz w:val="28"/>
            <w:szCs w:val="28"/>
            <w:rPrChange w:id="123" w:author="andrea" w:date="2014-10-01T17:14:00Z">
              <w:rPr/>
            </w:rPrChange>
          </w:rPr>
          <w:t>d</w:t>
        </w:r>
      </w:ins>
      <w:ins w:id="124" w:author="andrea" w:date="2014-10-01T17:05:00Z">
        <w:r w:rsidRPr="00677F16">
          <w:rPr>
            <w:sz w:val="28"/>
            <w:szCs w:val="28"/>
            <w:rPrChange w:id="125" w:author="andrea" w:date="2014-10-01T17:14:00Z">
              <w:rPr/>
            </w:rPrChange>
          </w:rPr>
          <w:t xml:space="preserve"> </w:t>
        </w:r>
      </w:ins>
      <w:ins w:id="126" w:author="andrea" w:date="2014-10-01T17:08:00Z">
        <w:r w:rsidRPr="00677F16">
          <w:rPr>
            <w:sz w:val="28"/>
            <w:szCs w:val="28"/>
            <w:rPrChange w:id="127" w:author="andrea" w:date="2014-10-01T17:14:00Z">
              <w:rPr/>
            </w:rPrChange>
          </w:rPr>
          <w:t>a final score</w:t>
        </w:r>
      </w:ins>
      <w:ins w:id="128" w:author="andrea" w:date="2014-10-01T17:05:00Z">
        <w:r w:rsidRPr="00677F16">
          <w:rPr>
            <w:sz w:val="28"/>
            <w:szCs w:val="28"/>
            <w:rPrChange w:id="129" w:author="andrea" w:date="2014-10-01T17:14:00Z">
              <w:rPr/>
            </w:rPrChange>
          </w:rPr>
          <w:t xml:space="preserve"> equal or higher than Q.</w:t>
        </w:r>
      </w:ins>
    </w:p>
    <w:p w14:paraId="7D736814" w14:textId="77777777" w:rsidR="00A74DA5" w:rsidRDefault="00A74DA5" w:rsidP="00156BCA">
      <w:pPr>
        <w:pStyle w:val="ListParagraph"/>
        <w:ind w:left="1080"/>
        <w:rPr>
          <w:ins w:id="130" w:author="andrea" w:date="2014-10-01T17:30:00Z"/>
          <w:sz w:val="28"/>
          <w:szCs w:val="28"/>
        </w:rPr>
        <w:pPrChange w:id="131" w:author="andrea" w:date="2014-10-01T17:22:00Z">
          <w:pPr/>
        </w:pPrChange>
      </w:pPr>
    </w:p>
    <w:p w14:paraId="4052C1C6" w14:textId="1FC76585" w:rsidR="00B73A8C" w:rsidRDefault="00B73A8C" w:rsidP="00B73A8C">
      <w:pPr>
        <w:rPr>
          <w:ins w:id="132" w:author="andrea" w:date="2014-10-01T17:31:00Z"/>
          <w:sz w:val="28"/>
          <w:szCs w:val="28"/>
        </w:rPr>
        <w:pPrChange w:id="133" w:author="andrea" w:date="2014-10-01T17:30:00Z">
          <w:pPr/>
        </w:pPrChange>
      </w:pPr>
      <w:ins w:id="134" w:author="andrea" w:date="2014-10-01T17:31:00Z">
        <w:r>
          <w:rPr>
            <w:sz w:val="28"/>
            <w:szCs w:val="28"/>
          </w:rPr>
          <w:t xml:space="preserve">Note, </w:t>
        </w:r>
        <w:r w:rsidR="00C95BE7">
          <w:rPr>
            <w:sz w:val="28"/>
            <w:szCs w:val="28"/>
          </w:rPr>
          <w:t xml:space="preserve">the </w:t>
        </w:r>
        <w:r>
          <w:rPr>
            <w:sz w:val="28"/>
            <w:szCs w:val="28"/>
          </w:rPr>
          <w:t>level of Q has not been set up yet.</w:t>
        </w:r>
        <w:r w:rsidR="00A269F8">
          <w:rPr>
            <w:sz w:val="28"/>
            <w:szCs w:val="28"/>
          </w:rPr>
          <w:t xml:space="preserve"> It will be determined with the help of the copilot</w:t>
        </w:r>
        <w:r w:rsidR="0018283C">
          <w:rPr>
            <w:sz w:val="28"/>
            <w:szCs w:val="28"/>
          </w:rPr>
          <w:t xml:space="preserve"> and </w:t>
        </w:r>
      </w:ins>
      <w:ins w:id="135" w:author="andrea" w:date="2014-10-01T17:32:00Z">
        <w:r w:rsidR="008217C2">
          <w:rPr>
            <w:sz w:val="28"/>
            <w:szCs w:val="28"/>
          </w:rPr>
          <w:t>experts</w:t>
        </w:r>
        <w:r w:rsidR="00BD5D36">
          <w:rPr>
            <w:sz w:val="28"/>
            <w:szCs w:val="28"/>
          </w:rPr>
          <w:t xml:space="preserve"> from </w:t>
        </w:r>
      </w:ins>
      <w:ins w:id="136" w:author="andrea" w:date="2014-10-01T17:31:00Z">
        <w:r w:rsidR="0018283C">
          <w:rPr>
            <w:sz w:val="28"/>
            <w:szCs w:val="28"/>
          </w:rPr>
          <w:t>Scripps</w:t>
        </w:r>
        <w:r w:rsidR="00A269F8">
          <w:rPr>
            <w:sz w:val="28"/>
            <w:szCs w:val="28"/>
          </w:rPr>
          <w:t>.</w:t>
        </w:r>
      </w:ins>
    </w:p>
    <w:p w14:paraId="2E42CB1B" w14:textId="77777777" w:rsidR="00B73A8C" w:rsidRPr="00B73A8C" w:rsidRDefault="00B73A8C" w:rsidP="00B73A8C">
      <w:pPr>
        <w:rPr>
          <w:ins w:id="137" w:author="andrea" w:date="2014-10-01T17:05:00Z"/>
          <w:sz w:val="28"/>
          <w:szCs w:val="28"/>
          <w:rPrChange w:id="138" w:author="andrea" w:date="2014-10-01T17:30:00Z">
            <w:rPr>
              <w:ins w:id="139" w:author="andrea" w:date="2014-10-01T17:05:00Z"/>
            </w:rPr>
          </w:rPrChange>
        </w:rPr>
        <w:pPrChange w:id="140" w:author="andrea" w:date="2014-10-01T17:30:00Z">
          <w:pPr/>
        </w:pPrChange>
      </w:pPr>
    </w:p>
    <w:p w14:paraId="6A32C93E" w14:textId="478BDC7F" w:rsidR="00B51B51" w:rsidRDefault="00EC7E82" w:rsidP="005426A8">
      <w:pPr>
        <w:spacing w:after="240"/>
        <w:rPr>
          <w:ins w:id="141" w:author="andrea" w:date="2014-10-01T17:34:00Z"/>
          <w:rFonts w:cs="Helvetica"/>
          <w:sz w:val="28"/>
          <w:szCs w:val="28"/>
        </w:rPr>
      </w:pPr>
      <w:ins w:id="142" w:author="andrea" w:date="2014-10-01T17:21:00Z">
        <w:r>
          <w:rPr>
            <w:rFonts w:cs="Helvetica"/>
            <w:sz w:val="28"/>
            <w:szCs w:val="28"/>
          </w:rPr>
          <w:t>As regards</w:t>
        </w:r>
        <w:r w:rsidR="00B14876">
          <w:rPr>
            <w:rFonts w:cs="Helvetica"/>
            <w:sz w:val="28"/>
            <w:szCs w:val="28"/>
          </w:rPr>
          <w:t xml:space="preserve"> the types of data</w:t>
        </w:r>
        <w:r>
          <w:rPr>
            <w:rFonts w:cs="Helvetica"/>
            <w:sz w:val="28"/>
            <w:szCs w:val="28"/>
          </w:rPr>
          <w:t xml:space="preserve"> to collect, </w:t>
        </w:r>
      </w:ins>
      <w:ins w:id="143" w:author="andrea" w:date="2014-10-01T17:22:00Z">
        <w:r w:rsidR="00CA4DB2">
          <w:rPr>
            <w:rFonts w:cs="Helvetica"/>
            <w:sz w:val="28"/>
            <w:szCs w:val="28"/>
          </w:rPr>
          <w:t xml:space="preserve">we </w:t>
        </w:r>
      </w:ins>
      <w:ins w:id="144" w:author="andrea" w:date="2014-10-01T17:34:00Z">
        <w:r w:rsidR="00B14876">
          <w:rPr>
            <w:rFonts w:cs="Helvetica"/>
            <w:sz w:val="28"/>
            <w:szCs w:val="28"/>
          </w:rPr>
          <w:t xml:space="preserve">would like </w:t>
        </w:r>
        <w:r w:rsidR="00B16A22">
          <w:rPr>
            <w:rFonts w:cs="Helvetica"/>
            <w:sz w:val="28"/>
            <w:szCs w:val="28"/>
          </w:rPr>
          <w:t>to</w:t>
        </w:r>
      </w:ins>
      <w:ins w:id="145" w:author="andrea" w:date="2014-10-01T17:33:00Z">
        <w:r w:rsidR="00B16A22">
          <w:rPr>
            <w:rFonts w:cs="Helvetica"/>
            <w:sz w:val="28"/>
            <w:szCs w:val="28"/>
          </w:rPr>
          <w:t xml:space="preserve"> track</w:t>
        </w:r>
        <w:r w:rsidR="00AD6F27">
          <w:rPr>
            <w:rFonts w:cs="Helvetica"/>
            <w:sz w:val="28"/>
            <w:szCs w:val="28"/>
          </w:rPr>
          <w:t xml:space="preserve"> when</w:t>
        </w:r>
      </w:ins>
      <w:ins w:id="146" w:author="andrea" w:date="2014-10-01T17:24:00Z">
        <w:r w:rsidR="003B4D04">
          <w:rPr>
            <w:rFonts w:cs="Helvetica"/>
            <w:sz w:val="28"/>
            <w:szCs w:val="28"/>
          </w:rPr>
          <w:t xml:space="preserve"> a coder </w:t>
        </w:r>
        <w:r w:rsidR="00AB1293">
          <w:rPr>
            <w:rFonts w:cs="Helvetica"/>
            <w:sz w:val="28"/>
            <w:szCs w:val="28"/>
          </w:rPr>
          <w:t>works</w:t>
        </w:r>
        <w:r w:rsidR="006C49EF">
          <w:rPr>
            <w:rFonts w:cs="Helvetica"/>
            <w:sz w:val="28"/>
            <w:szCs w:val="28"/>
          </w:rPr>
          <w:t xml:space="preserve"> on his</w:t>
        </w:r>
        <w:r w:rsidR="003B4D04">
          <w:rPr>
            <w:rFonts w:cs="Helvetica"/>
            <w:sz w:val="28"/>
            <w:szCs w:val="28"/>
          </w:rPr>
          <w:t xml:space="preserve"> solution</w:t>
        </w:r>
      </w:ins>
      <w:ins w:id="147" w:author="andrea" w:date="2014-10-01T17:34:00Z">
        <w:r w:rsidR="00B14876">
          <w:rPr>
            <w:rFonts w:cs="Helvetica"/>
            <w:sz w:val="28"/>
            <w:szCs w:val="28"/>
          </w:rPr>
          <w:t xml:space="preserve"> and when he stops</w:t>
        </w:r>
        <w:r w:rsidR="005D55E6">
          <w:rPr>
            <w:rFonts w:cs="Helvetica"/>
            <w:sz w:val="28"/>
            <w:szCs w:val="28"/>
          </w:rPr>
          <w:t xml:space="preserve"> and quit the game</w:t>
        </w:r>
      </w:ins>
      <w:ins w:id="148" w:author="andrea" w:date="2014-10-01T17:24:00Z">
        <w:r w:rsidR="003B4D04">
          <w:rPr>
            <w:rFonts w:cs="Helvetica"/>
            <w:sz w:val="28"/>
            <w:szCs w:val="28"/>
          </w:rPr>
          <w:t xml:space="preserve">. </w:t>
        </w:r>
      </w:ins>
      <w:ins w:id="149" w:author="andrea" w:date="2014-10-01T17:22:00Z">
        <w:r w:rsidR="00B51B51">
          <w:rPr>
            <w:rFonts w:cs="Helvetica"/>
            <w:sz w:val="28"/>
            <w:szCs w:val="28"/>
          </w:rPr>
          <w:t xml:space="preserve">To do so, we </w:t>
        </w:r>
      </w:ins>
      <w:ins w:id="150" w:author="andrea" w:date="2014-10-01T17:34:00Z">
        <w:r w:rsidR="00B51B51">
          <w:rPr>
            <w:rFonts w:cs="Helvetica"/>
            <w:sz w:val="28"/>
            <w:szCs w:val="28"/>
          </w:rPr>
          <w:t>plan</w:t>
        </w:r>
      </w:ins>
      <w:ins w:id="151" w:author="andrea" w:date="2014-10-01T17:24:00Z">
        <w:r w:rsidR="00334A18">
          <w:rPr>
            <w:rFonts w:cs="Helvetica"/>
            <w:sz w:val="28"/>
            <w:szCs w:val="28"/>
          </w:rPr>
          <w:t xml:space="preserve"> to</w:t>
        </w:r>
        <w:r w:rsidR="006162B8">
          <w:rPr>
            <w:rFonts w:cs="Helvetica"/>
            <w:sz w:val="28"/>
            <w:szCs w:val="28"/>
          </w:rPr>
          <w:t xml:space="preserve"> incentivize coders to using</w:t>
        </w:r>
        <w:r w:rsidR="004A2690">
          <w:rPr>
            <w:rFonts w:cs="Helvetica"/>
            <w:sz w:val="28"/>
            <w:szCs w:val="28"/>
          </w:rPr>
          <w:t xml:space="preserve"> </w:t>
        </w:r>
        <w:proofErr w:type="spellStart"/>
        <w:r w:rsidR="004A2690">
          <w:rPr>
            <w:rFonts w:cs="Helvetica"/>
            <w:sz w:val="28"/>
            <w:szCs w:val="28"/>
          </w:rPr>
          <w:t>gitlab</w:t>
        </w:r>
      </w:ins>
      <w:proofErr w:type="spellEnd"/>
      <w:ins w:id="152" w:author="andrea" w:date="2014-10-01T17:26:00Z">
        <w:r w:rsidR="00262FA6">
          <w:rPr>
            <w:rFonts w:cs="Helvetica"/>
            <w:sz w:val="28"/>
            <w:szCs w:val="28"/>
          </w:rPr>
          <w:t xml:space="preserve"> (or similar)</w:t>
        </w:r>
      </w:ins>
      <w:ins w:id="153" w:author="andrea" w:date="2014-10-01T17:24:00Z">
        <w:r w:rsidR="003B4D04">
          <w:rPr>
            <w:rFonts w:cs="Helvetica"/>
            <w:sz w:val="28"/>
            <w:szCs w:val="28"/>
          </w:rPr>
          <w:t xml:space="preserve"> in order to </w:t>
        </w:r>
      </w:ins>
      <w:ins w:id="154" w:author="andrea" w:date="2014-10-01T17:29:00Z">
        <w:r w:rsidR="008926D0">
          <w:rPr>
            <w:rFonts w:cs="Helvetica"/>
            <w:sz w:val="28"/>
            <w:szCs w:val="28"/>
          </w:rPr>
          <w:t>record</w:t>
        </w:r>
      </w:ins>
      <w:ins w:id="155" w:author="andrea" w:date="2014-10-01T17:24:00Z">
        <w:r w:rsidR="003B4D04">
          <w:rPr>
            <w:rFonts w:cs="Helvetica"/>
            <w:sz w:val="28"/>
            <w:szCs w:val="28"/>
          </w:rPr>
          <w:t xml:space="preserve"> commits</w:t>
        </w:r>
        <w:r w:rsidR="00DF7E19">
          <w:rPr>
            <w:rFonts w:cs="Helvetica"/>
            <w:sz w:val="28"/>
            <w:szCs w:val="28"/>
          </w:rPr>
          <w:t>/updates/etc. before</w:t>
        </w:r>
      </w:ins>
      <w:ins w:id="156" w:author="andrea" w:date="2014-10-01T17:37:00Z">
        <w:r w:rsidR="00DC3E03">
          <w:rPr>
            <w:rFonts w:cs="Helvetica"/>
            <w:sz w:val="28"/>
            <w:szCs w:val="28"/>
          </w:rPr>
          <w:t xml:space="preserve"> and after</w:t>
        </w:r>
      </w:ins>
      <w:ins w:id="157" w:author="andrea" w:date="2014-10-01T17:24:00Z">
        <w:r w:rsidR="00E3706E">
          <w:rPr>
            <w:rFonts w:cs="Helvetica"/>
            <w:sz w:val="28"/>
            <w:szCs w:val="28"/>
          </w:rPr>
          <w:t xml:space="preserve"> each</w:t>
        </w:r>
        <w:r w:rsidR="005C6D91">
          <w:rPr>
            <w:rFonts w:cs="Helvetica"/>
            <w:sz w:val="28"/>
            <w:szCs w:val="28"/>
          </w:rPr>
          <w:t xml:space="preserve"> submission</w:t>
        </w:r>
        <w:r w:rsidR="00F966ED">
          <w:rPr>
            <w:rFonts w:cs="Helvetica"/>
            <w:sz w:val="28"/>
            <w:szCs w:val="28"/>
          </w:rPr>
          <w:t>.</w:t>
        </w:r>
      </w:ins>
    </w:p>
    <w:p w14:paraId="0FDE2183" w14:textId="494CF695" w:rsidR="006B29AB" w:rsidRDefault="005F49D0" w:rsidP="005426A8">
      <w:pPr>
        <w:spacing w:after="240"/>
        <w:rPr>
          <w:ins w:id="158" w:author="andrea" w:date="2014-10-01T17:26:00Z"/>
          <w:rFonts w:cs="Helvetica"/>
          <w:sz w:val="28"/>
          <w:szCs w:val="28"/>
        </w:rPr>
      </w:pPr>
      <w:ins w:id="159" w:author="andrea" w:date="2014-10-01T17:25:00Z">
        <w:r>
          <w:rPr>
            <w:rFonts w:cs="Helvetica"/>
            <w:sz w:val="28"/>
            <w:szCs w:val="28"/>
          </w:rPr>
          <w:t xml:space="preserve">We will also have a </w:t>
        </w:r>
        <w:r w:rsidR="00CF14E2">
          <w:rPr>
            <w:rFonts w:cs="Helvetica"/>
            <w:sz w:val="28"/>
            <w:szCs w:val="28"/>
          </w:rPr>
          <w:t xml:space="preserve">quick </w:t>
        </w:r>
        <w:r w:rsidR="00980E46">
          <w:rPr>
            <w:rFonts w:cs="Helvetica"/>
            <w:sz w:val="28"/>
            <w:szCs w:val="28"/>
          </w:rPr>
          <w:t xml:space="preserve">registration </w:t>
        </w:r>
        <w:r>
          <w:rPr>
            <w:rFonts w:cs="Helvetica"/>
            <w:sz w:val="28"/>
            <w:szCs w:val="28"/>
          </w:rPr>
          <w:t xml:space="preserve">survey and </w:t>
        </w:r>
        <w:r w:rsidR="008E7A00">
          <w:rPr>
            <w:rFonts w:cs="Helvetica"/>
            <w:sz w:val="28"/>
            <w:szCs w:val="28"/>
          </w:rPr>
          <w:t>a post-competition survey (</w:t>
        </w:r>
      </w:ins>
      <w:ins w:id="160" w:author="andrea" w:date="2014-10-01T17:40:00Z">
        <w:r w:rsidR="008E7A00">
          <w:rPr>
            <w:rFonts w:cs="Helvetica"/>
            <w:sz w:val="28"/>
            <w:szCs w:val="28"/>
          </w:rPr>
          <w:t>already prepared</w:t>
        </w:r>
        <w:r w:rsidR="00E5707A">
          <w:rPr>
            <w:rFonts w:cs="Helvetica"/>
            <w:sz w:val="28"/>
            <w:szCs w:val="28"/>
          </w:rPr>
          <w:t xml:space="preserve"> on </w:t>
        </w:r>
        <w:proofErr w:type="spellStart"/>
        <w:r w:rsidR="00E5707A">
          <w:rPr>
            <w:rFonts w:cs="Helvetica"/>
            <w:sz w:val="28"/>
            <w:szCs w:val="28"/>
          </w:rPr>
          <w:t>Qualtrics</w:t>
        </w:r>
      </w:ins>
      <w:proofErr w:type="spellEnd"/>
      <w:ins w:id="161" w:author="andrea" w:date="2014-10-01T17:25:00Z">
        <w:r w:rsidR="008E7A00">
          <w:rPr>
            <w:rFonts w:cs="Helvetica"/>
            <w:sz w:val="28"/>
            <w:szCs w:val="28"/>
          </w:rPr>
          <w:t>)</w:t>
        </w:r>
      </w:ins>
      <w:ins w:id="162" w:author="andrea" w:date="2014-10-01T17:40:00Z">
        <w:r w:rsidR="00F70B46">
          <w:rPr>
            <w:rFonts w:cs="Helvetica"/>
            <w:sz w:val="28"/>
            <w:szCs w:val="28"/>
          </w:rPr>
          <w:t>.</w:t>
        </w:r>
      </w:ins>
    </w:p>
    <w:p w14:paraId="7D781B2F" w14:textId="6B783F45" w:rsidR="00825711" w:rsidRDefault="002D70FA" w:rsidP="005426A8">
      <w:pPr>
        <w:spacing w:after="240"/>
        <w:rPr>
          <w:ins w:id="163" w:author="andrea" w:date="2014-10-01T17:30:00Z"/>
          <w:rFonts w:cs="Helvetica"/>
          <w:sz w:val="28"/>
          <w:szCs w:val="28"/>
        </w:rPr>
      </w:pPr>
      <w:ins w:id="164" w:author="andrea" w:date="2014-10-01T17:28:00Z">
        <w:r>
          <w:rPr>
            <w:rFonts w:cs="Helvetica"/>
            <w:sz w:val="28"/>
            <w:szCs w:val="28"/>
          </w:rPr>
          <w:t>We expect the</w:t>
        </w:r>
      </w:ins>
      <w:ins w:id="165" w:author="andrea" w:date="2014-10-01T17:26:00Z">
        <w:r w:rsidR="00825711">
          <w:rPr>
            <w:rFonts w:cs="Helvetica"/>
            <w:sz w:val="28"/>
            <w:szCs w:val="28"/>
          </w:rPr>
          <w:t xml:space="preserve"> number of rooms</w:t>
        </w:r>
        <w:r w:rsidR="00697A9C">
          <w:rPr>
            <w:rFonts w:cs="Helvetica"/>
            <w:sz w:val="28"/>
            <w:szCs w:val="28"/>
          </w:rPr>
          <w:t xml:space="preserve"> </w:t>
        </w:r>
      </w:ins>
      <w:ins w:id="166" w:author="andrea" w:date="2014-10-01T17:28:00Z">
        <w:r>
          <w:rPr>
            <w:rFonts w:cs="Helvetica"/>
            <w:sz w:val="28"/>
            <w:szCs w:val="28"/>
          </w:rPr>
          <w:t>to be between</w:t>
        </w:r>
      </w:ins>
      <w:ins w:id="167" w:author="andrea" w:date="2014-10-01T17:26:00Z">
        <w:r w:rsidR="00B46CB1">
          <w:rPr>
            <w:rFonts w:cs="Helvetica"/>
            <w:sz w:val="28"/>
            <w:szCs w:val="28"/>
          </w:rPr>
          <w:t xml:space="preserve"> 18</w:t>
        </w:r>
      </w:ins>
      <w:ins w:id="168" w:author="andrea" w:date="2014-10-01T17:28:00Z">
        <w:r w:rsidR="005664FF">
          <w:rPr>
            <w:rFonts w:cs="Helvetica"/>
            <w:sz w:val="28"/>
            <w:szCs w:val="28"/>
          </w:rPr>
          <w:t xml:space="preserve"> </w:t>
        </w:r>
      </w:ins>
      <w:ins w:id="169" w:author="andrea" w:date="2014-10-01T17:26:00Z">
        <w:r>
          <w:rPr>
            <w:rFonts w:cs="Helvetica"/>
            <w:sz w:val="28"/>
            <w:szCs w:val="28"/>
          </w:rPr>
          <w:t>and</w:t>
        </w:r>
        <w:r w:rsidR="00825711">
          <w:rPr>
            <w:rFonts w:cs="Helvetica"/>
            <w:sz w:val="28"/>
            <w:szCs w:val="28"/>
          </w:rPr>
          <w:t xml:space="preserve"> 30</w:t>
        </w:r>
      </w:ins>
      <w:ins w:id="170" w:author="andrea" w:date="2014-10-01T17:28:00Z">
        <w:r w:rsidR="005664FF">
          <w:rPr>
            <w:rFonts w:cs="Helvetica"/>
            <w:sz w:val="28"/>
            <w:szCs w:val="28"/>
          </w:rPr>
          <w:t xml:space="preserve"> </w:t>
        </w:r>
        <w:r w:rsidR="005664FF">
          <w:rPr>
            <w:rFonts w:cs="Helvetica"/>
            <w:sz w:val="28"/>
            <w:szCs w:val="28"/>
          </w:rPr>
          <w:t>(6/10 per type)</w:t>
        </w:r>
      </w:ins>
      <w:ins w:id="171" w:author="andrea" w:date="2014-10-01T17:26:00Z">
        <w:r w:rsidR="00825711">
          <w:rPr>
            <w:rFonts w:cs="Helvetica"/>
            <w:sz w:val="28"/>
            <w:szCs w:val="28"/>
          </w:rPr>
          <w:t>.</w:t>
        </w:r>
      </w:ins>
      <w:ins w:id="172" w:author="andrea" w:date="2014-10-01T17:27:00Z">
        <w:r w:rsidR="00A4478C">
          <w:rPr>
            <w:rFonts w:cs="Helvetica"/>
            <w:sz w:val="28"/>
            <w:szCs w:val="28"/>
          </w:rPr>
          <w:t xml:space="preserve"> </w:t>
        </w:r>
      </w:ins>
    </w:p>
    <w:p w14:paraId="1E1EC7F2" w14:textId="4AD60713" w:rsidR="0034436E" w:rsidRDefault="0034436E" w:rsidP="005426A8">
      <w:pPr>
        <w:spacing w:after="240"/>
        <w:rPr>
          <w:rFonts w:cs="Helvetica"/>
          <w:sz w:val="28"/>
          <w:szCs w:val="28"/>
        </w:rPr>
      </w:pPr>
      <w:ins w:id="173" w:author="andrea" w:date="2014-10-01T17:30:00Z">
        <w:r>
          <w:rPr>
            <w:rFonts w:cs="Helvetica"/>
            <w:sz w:val="28"/>
            <w:szCs w:val="28"/>
          </w:rPr>
          <w:t xml:space="preserve">We might consider </w:t>
        </w:r>
        <w:r w:rsidR="00BF0F16">
          <w:rPr>
            <w:rFonts w:cs="Helvetica"/>
            <w:sz w:val="28"/>
            <w:szCs w:val="28"/>
          </w:rPr>
          <w:t xml:space="preserve">to </w:t>
        </w:r>
        <w:r>
          <w:rPr>
            <w:rFonts w:cs="Helvetica"/>
            <w:sz w:val="28"/>
            <w:szCs w:val="28"/>
          </w:rPr>
          <w:t>limit participation to rated coders only.</w:t>
        </w:r>
      </w:ins>
    </w:p>
    <w:p w14:paraId="05AA1D04" w14:textId="6285A82A" w:rsidR="005426A8" w:rsidDel="004B2FC9" w:rsidRDefault="006B29AB" w:rsidP="005426A8">
      <w:pPr>
        <w:spacing w:after="240"/>
        <w:rPr>
          <w:del w:id="174" w:author="andrea" w:date="2014-10-01T17:22:00Z"/>
          <w:rFonts w:cs="Helvetica"/>
          <w:sz w:val="28"/>
          <w:szCs w:val="28"/>
        </w:rPr>
      </w:pPr>
      <w:del w:id="175" w:author="andrea" w:date="2014-10-01T17:22:00Z">
        <w:r w:rsidDel="004B2FC9">
          <w:rPr>
            <w:rFonts w:cs="Helvetica"/>
            <w:sz w:val="28"/>
            <w:szCs w:val="28"/>
          </w:rPr>
          <w:delText>Andrea - Short description of experiment with focus on implementation details, such are the rooms, registration specifics, difference in contest rules, and specific of solution location (GitHub), and the data you collect. Everything related to the experiment that can affect the copilot tasks.</w:delText>
        </w:r>
      </w:del>
    </w:p>
    <w:p w14:paraId="5321691C" w14:textId="1506590D" w:rsidR="006B29AB" w:rsidRDefault="006B29AB" w:rsidP="005426A8">
      <w:pPr>
        <w:spacing w:after="240"/>
        <w:rPr>
          <w:rFonts w:cs="Helvetica"/>
          <w:sz w:val="28"/>
          <w:szCs w:val="28"/>
        </w:rPr>
      </w:pPr>
      <w:r>
        <w:rPr>
          <w:rFonts w:cs="Helvetica"/>
          <w:sz w:val="28"/>
          <w:szCs w:val="28"/>
        </w:rPr>
        <w:t>The experiment has been approved by Appirio, and the following Appirio Experts are going to respond the technical questions, related to the experiment setup:</w:t>
      </w:r>
    </w:p>
    <w:p w14:paraId="6F3F42A8" w14:textId="7E325AE5" w:rsidR="006B29AB" w:rsidRDefault="006B29AB" w:rsidP="005426A8">
      <w:pPr>
        <w:spacing w:after="240"/>
        <w:rPr>
          <w:rFonts w:cs="Helvetica"/>
          <w:sz w:val="28"/>
          <w:szCs w:val="28"/>
        </w:rPr>
      </w:pPr>
      <w:r w:rsidRPr="006B29AB">
        <w:rPr>
          <w:rFonts w:cs="Helvetica"/>
          <w:b/>
          <w:i/>
          <w:sz w:val="28"/>
          <w:szCs w:val="28"/>
        </w:rPr>
        <w:t xml:space="preserve">Dave </w:t>
      </w:r>
      <w:proofErr w:type="spellStart"/>
      <w:r w:rsidRPr="006B29AB">
        <w:rPr>
          <w:rFonts w:cs="Helvetica"/>
          <w:b/>
          <w:i/>
          <w:sz w:val="28"/>
          <w:szCs w:val="28"/>
        </w:rPr>
        <w:t>Messinger</w:t>
      </w:r>
      <w:proofErr w:type="spellEnd"/>
      <w:r>
        <w:rPr>
          <w:rFonts w:cs="Helvetica"/>
          <w:sz w:val="28"/>
          <w:szCs w:val="28"/>
        </w:rPr>
        <w:t xml:space="preserve">, </w:t>
      </w:r>
      <w:hyperlink r:id="rId23" w:history="1">
        <w:r w:rsidRPr="00D94A9A">
          <w:rPr>
            <w:rStyle w:val="Hyperlink"/>
            <w:rFonts w:cs="Helvetica"/>
            <w:sz w:val="28"/>
            <w:szCs w:val="28"/>
          </w:rPr>
          <w:t>dmessinger@appirio.com</w:t>
        </w:r>
      </w:hyperlink>
      <w:r>
        <w:rPr>
          <w:rFonts w:cs="Helvetica"/>
          <w:sz w:val="28"/>
          <w:szCs w:val="28"/>
        </w:rPr>
        <w:br/>
      </w:r>
      <w:r w:rsidRPr="006B29AB">
        <w:rPr>
          <w:rFonts w:cs="Helvetica"/>
          <w:b/>
          <w:i/>
          <w:sz w:val="28"/>
          <w:szCs w:val="28"/>
        </w:rPr>
        <w:t>Tim Kirchner</w:t>
      </w:r>
      <w:r>
        <w:rPr>
          <w:rFonts w:cs="Helvetica"/>
          <w:sz w:val="28"/>
          <w:szCs w:val="28"/>
        </w:rPr>
        <w:t xml:space="preserve">, </w:t>
      </w:r>
      <w:hyperlink r:id="rId24" w:history="1">
        <w:r w:rsidRPr="00D94A9A">
          <w:rPr>
            <w:rStyle w:val="Hyperlink"/>
            <w:rFonts w:cs="Helvetica"/>
            <w:sz w:val="28"/>
            <w:szCs w:val="28"/>
          </w:rPr>
          <w:t>tkirchner@appirio.com</w:t>
        </w:r>
      </w:hyperlink>
    </w:p>
    <w:p w14:paraId="33DC99B6" w14:textId="3AC820AA" w:rsidR="00D2230B" w:rsidRPr="00101FD2" w:rsidRDefault="002820FF" w:rsidP="00D2230B">
      <w:pPr>
        <w:pStyle w:val="Heading1"/>
      </w:pPr>
      <w:bookmarkStart w:id="176" w:name="_Toc273800809"/>
      <w:r>
        <w:lastRenderedPageBreak/>
        <w:t xml:space="preserve">Supplement – </w:t>
      </w:r>
      <w:r w:rsidR="00D2230B">
        <w:t>BANNER</w:t>
      </w:r>
      <w:r>
        <w:t xml:space="preserve"> </w:t>
      </w:r>
      <w:r w:rsidR="00D2230B">
        <w:t>performance</w:t>
      </w:r>
      <w:bookmarkEnd w:id="176"/>
    </w:p>
    <w:p w14:paraId="32EFC81C" w14:textId="7F64AF3A" w:rsidR="00B157C9" w:rsidRDefault="00D2230B" w:rsidP="00B157C9">
      <w:pPr>
        <w:spacing w:after="240"/>
        <w:rPr>
          <w:rFonts w:cs="Helvetica"/>
          <w:sz w:val="28"/>
          <w:szCs w:val="28"/>
        </w:rPr>
      </w:pPr>
      <w:r>
        <w:rPr>
          <w:rFonts w:cs="Helvetica"/>
          <w:sz w:val="28"/>
          <w:szCs w:val="28"/>
        </w:rPr>
        <w:t xml:space="preserve">Since we already have a working algorithm, we can learn a lot about the properties of the dataset and, therefore, expectations for the contest, by testing BANNER output. </w:t>
      </w:r>
      <w:r w:rsidR="00B157C9">
        <w:rPr>
          <w:rFonts w:cs="Helvetica"/>
          <w:sz w:val="28"/>
          <w:szCs w:val="28"/>
        </w:rPr>
        <w:t>Here are the results of a few tests we have already run:</w:t>
      </w:r>
    </w:p>
    <w:p w14:paraId="5778A235" w14:textId="4BB46F06" w:rsidR="002820FF" w:rsidRPr="002820FF" w:rsidRDefault="00B157C9" w:rsidP="002820FF">
      <w:pPr>
        <w:spacing w:after="240"/>
        <w:rPr>
          <w:rFonts w:cs="Helvetica"/>
          <w:sz w:val="28"/>
          <w:szCs w:val="28"/>
        </w:rPr>
      </w:pPr>
      <w:r>
        <w:rPr>
          <w:rFonts w:cs="Helvetica"/>
          <w:sz w:val="28"/>
          <w:szCs w:val="28"/>
        </w:rPr>
        <w:t xml:space="preserve">1. </w:t>
      </w:r>
      <w:r w:rsidR="002820FF" w:rsidRPr="002820FF">
        <w:rPr>
          <w:rFonts w:cs="Helvetica"/>
          <w:b/>
          <w:sz w:val="28"/>
          <w:szCs w:val="28"/>
        </w:rPr>
        <w:t>BANNER speed</w:t>
      </w:r>
      <w:r w:rsidR="002820FF">
        <w:rPr>
          <w:rFonts w:cs="Helvetica"/>
          <w:sz w:val="28"/>
          <w:szCs w:val="28"/>
        </w:rPr>
        <w:t>. A</w:t>
      </w:r>
      <w:r w:rsidR="002820FF" w:rsidRPr="002820FF">
        <w:rPr>
          <w:rFonts w:cs="Helvetica"/>
          <w:sz w:val="28"/>
          <w:szCs w:val="28"/>
        </w:rPr>
        <w:t xml:space="preserve"> 10 fold cross validation experiment on about 500 abstracts took 43 minutes to run on a laptop.</w:t>
      </w:r>
      <w:r w:rsidR="002820FF">
        <w:rPr>
          <w:rFonts w:cs="Helvetica"/>
          <w:sz w:val="28"/>
          <w:szCs w:val="28"/>
        </w:rPr>
        <w:t xml:space="preserve"> </w:t>
      </w:r>
      <w:r w:rsidR="002820FF" w:rsidRPr="002820FF">
        <w:rPr>
          <w:rFonts w:cs="Helvetica"/>
          <w:sz w:val="28"/>
          <w:szCs w:val="28"/>
        </w:rPr>
        <w:t>The current implementation does not use a lot of memory even f</w:t>
      </w:r>
      <w:r w:rsidR="002820FF">
        <w:rPr>
          <w:rFonts w:cs="Helvetica"/>
          <w:sz w:val="28"/>
          <w:szCs w:val="28"/>
        </w:rPr>
        <w:t>or large abstract collections.</w:t>
      </w:r>
    </w:p>
    <w:p w14:paraId="49F3ADA2" w14:textId="42F27523" w:rsidR="002820FF" w:rsidRDefault="002820FF" w:rsidP="002820FF">
      <w:pPr>
        <w:spacing w:after="240"/>
        <w:rPr>
          <w:rFonts w:cs="Helvetica"/>
          <w:sz w:val="28"/>
          <w:szCs w:val="28"/>
        </w:rPr>
      </w:pPr>
      <w:r w:rsidRPr="002820FF">
        <w:rPr>
          <w:rFonts w:cs="Helvetica"/>
          <w:b/>
          <w:sz w:val="28"/>
          <w:szCs w:val="28"/>
        </w:rPr>
        <w:t>2. BANNER Learning curve on golden dataset</w:t>
      </w:r>
      <w:r>
        <w:rPr>
          <w:rFonts w:cs="Helvetica"/>
          <w:sz w:val="28"/>
          <w:szCs w:val="28"/>
        </w:rPr>
        <w:t>. I</w:t>
      </w:r>
      <w:r w:rsidRPr="002820FF">
        <w:rPr>
          <w:rFonts w:cs="Helvetica"/>
          <w:sz w:val="28"/>
          <w:szCs w:val="28"/>
        </w:rPr>
        <w:t>t seems to be saturating at about the end of the 59</w:t>
      </w:r>
      <w:r>
        <w:rPr>
          <w:rFonts w:cs="Helvetica"/>
          <w:sz w:val="28"/>
          <w:szCs w:val="28"/>
        </w:rPr>
        <w:t>3 abstract training collection.</w:t>
      </w:r>
    </w:p>
    <w:p w14:paraId="78F02741" w14:textId="6E7A6861" w:rsidR="002820FF" w:rsidRDefault="002820FF" w:rsidP="002820FF">
      <w:pPr>
        <w:spacing w:after="240"/>
        <w:rPr>
          <w:rFonts w:cs="Helvetica"/>
          <w:sz w:val="28"/>
          <w:szCs w:val="28"/>
        </w:rPr>
      </w:pPr>
      <w:r>
        <w:rPr>
          <w:rFonts w:cs="Helvetica"/>
          <w:noProof/>
          <w:sz w:val="28"/>
          <w:szCs w:val="28"/>
        </w:rPr>
        <w:drawing>
          <wp:inline distT="0" distB="0" distL="0" distR="0" wp14:anchorId="69034F7E" wp14:editId="66C447B0">
            <wp:extent cx="3884507" cy="25482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LearningCurve.pdf"/>
                    <pic:cNvPicPr/>
                  </pic:nvPicPr>
                  <pic:blipFill>
                    <a:blip r:embed="rId25">
                      <a:extLst>
                        <a:ext uri="{28A0092B-C50C-407E-A947-70E740481C1C}">
                          <a14:useLocalDpi xmlns:a14="http://schemas.microsoft.com/office/drawing/2010/main" val="0"/>
                        </a:ext>
                      </a:extLst>
                    </a:blip>
                    <a:stretch>
                      <a:fillRect/>
                    </a:stretch>
                  </pic:blipFill>
                  <pic:spPr>
                    <a:xfrm>
                      <a:off x="0" y="0"/>
                      <a:ext cx="3884507" cy="2548284"/>
                    </a:xfrm>
                    <a:prstGeom prst="rect">
                      <a:avLst/>
                    </a:prstGeom>
                    <a:extLst>
                      <a:ext uri="{FAA26D3D-D897-4be2-8F04-BA451C77F1D7}">
                        <ma14:placeholderFlag xmlns:ma14="http://schemas.microsoft.com/office/mac/drawingml/2011/main"/>
                      </a:ext>
                    </a:extLst>
                  </pic:spPr>
                </pic:pic>
              </a:graphicData>
            </a:graphic>
          </wp:inline>
        </w:drawing>
      </w:r>
    </w:p>
    <w:p w14:paraId="07470C42" w14:textId="729D4CE7" w:rsidR="002820FF" w:rsidRPr="002820FF" w:rsidRDefault="002820FF" w:rsidP="002820FF">
      <w:pPr>
        <w:spacing w:after="240"/>
        <w:rPr>
          <w:rFonts w:cs="Helvetica"/>
          <w:sz w:val="28"/>
          <w:szCs w:val="28"/>
        </w:rPr>
      </w:pPr>
      <w:r w:rsidRPr="002820FF">
        <w:rPr>
          <w:rFonts w:cs="Helvetica"/>
          <w:b/>
          <w:sz w:val="28"/>
          <w:szCs w:val="28"/>
        </w:rPr>
        <w:t>3</w:t>
      </w:r>
      <w:r>
        <w:rPr>
          <w:rFonts w:cs="Helvetica"/>
          <w:sz w:val="28"/>
          <w:szCs w:val="28"/>
        </w:rPr>
        <w:t>.</w:t>
      </w:r>
      <w:r w:rsidRPr="002820FF">
        <w:rPr>
          <w:rFonts w:cs="Helvetica"/>
          <w:sz w:val="28"/>
          <w:szCs w:val="28"/>
        </w:rPr>
        <w:t xml:space="preserve"> </w:t>
      </w:r>
      <w:r w:rsidRPr="002820FF">
        <w:rPr>
          <w:rFonts w:cs="Helvetica"/>
          <w:b/>
          <w:sz w:val="28"/>
          <w:szCs w:val="28"/>
        </w:rPr>
        <w:t>For the 10F cross validation</w:t>
      </w:r>
      <w:r>
        <w:rPr>
          <w:rFonts w:cs="Helvetica"/>
          <w:b/>
          <w:sz w:val="28"/>
          <w:szCs w:val="28"/>
        </w:rPr>
        <w:t xml:space="preserve"> over </w:t>
      </w:r>
      <w:r w:rsidRPr="002820FF">
        <w:rPr>
          <w:rFonts w:cs="Helvetica"/>
          <w:b/>
          <w:sz w:val="28"/>
          <w:szCs w:val="28"/>
        </w:rPr>
        <w:t>593 abstract training set</w:t>
      </w:r>
      <w:r w:rsidRPr="002820FF">
        <w:rPr>
          <w:rFonts w:cs="Helvetica"/>
          <w:sz w:val="28"/>
          <w:szCs w:val="28"/>
        </w:rPr>
        <w:t xml:space="preserve">, the average F score </w:t>
      </w:r>
      <w:r>
        <w:rPr>
          <w:rFonts w:cs="Helvetica"/>
          <w:sz w:val="28"/>
          <w:szCs w:val="28"/>
        </w:rPr>
        <w:t>was 0.824</w:t>
      </w:r>
      <w:r w:rsidRPr="002820FF">
        <w:rPr>
          <w:rFonts w:cs="Helvetica"/>
          <w:sz w:val="28"/>
          <w:szCs w:val="28"/>
        </w:rPr>
        <w:t>, t</w:t>
      </w:r>
      <w:r w:rsidR="008B535D">
        <w:rPr>
          <w:rFonts w:cs="Helvetica"/>
          <w:sz w:val="28"/>
          <w:szCs w:val="28"/>
        </w:rPr>
        <w:t>he standard deviation was 0.023</w:t>
      </w:r>
      <w:r w:rsidRPr="002820FF">
        <w:rPr>
          <w:rFonts w:cs="Helvetica"/>
          <w:sz w:val="28"/>
          <w:szCs w:val="28"/>
        </w:rPr>
        <w:t>, min 0.795 max 0.857</w:t>
      </w:r>
    </w:p>
    <w:p w14:paraId="01A3D4C3" w14:textId="60DB6585" w:rsidR="00B157C9" w:rsidRPr="00B157C9" w:rsidRDefault="002820FF" w:rsidP="00B157C9">
      <w:pPr>
        <w:spacing w:after="240"/>
        <w:rPr>
          <w:rFonts w:cs="Helvetica"/>
          <w:sz w:val="28"/>
          <w:szCs w:val="28"/>
        </w:rPr>
      </w:pPr>
      <w:r>
        <w:rPr>
          <w:rFonts w:ascii="Helvetica" w:hAnsi="Helvetica" w:cs="Helvetica"/>
          <w:noProof/>
        </w:rPr>
        <w:drawing>
          <wp:anchor distT="0" distB="0" distL="114300" distR="114300" simplePos="0" relativeHeight="251658240" behindDoc="0" locked="0" layoutInCell="1" allowOverlap="1" wp14:anchorId="5399FC94" wp14:editId="27ABF4C7">
            <wp:simplePos x="0" y="0"/>
            <wp:positionH relativeFrom="column">
              <wp:posOffset>2628900</wp:posOffset>
            </wp:positionH>
            <wp:positionV relativeFrom="paragraph">
              <wp:posOffset>275590</wp:posOffset>
            </wp:positionV>
            <wp:extent cx="3977640" cy="4455795"/>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4455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820FF">
        <w:rPr>
          <w:rFonts w:cs="Helvetica"/>
          <w:b/>
          <w:sz w:val="28"/>
          <w:szCs w:val="28"/>
        </w:rPr>
        <w:t>4</w:t>
      </w:r>
      <w:r w:rsidR="00B157C9" w:rsidRPr="002820FF">
        <w:rPr>
          <w:rFonts w:cs="Helvetica"/>
          <w:b/>
          <w:sz w:val="28"/>
          <w:szCs w:val="28"/>
        </w:rPr>
        <w:t>.</w:t>
      </w:r>
      <w:r w:rsidR="00B157C9">
        <w:rPr>
          <w:rFonts w:cs="Helvetica"/>
          <w:sz w:val="28"/>
          <w:szCs w:val="28"/>
        </w:rPr>
        <w:t xml:space="preserve"> </w:t>
      </w:r>
      <w:r w:rsidR="00B157C9" w:rsidRPr="00B157C9">
        <w:rPr>
          <w:rFonts w:cs="Helvetica"/>
          <w:b/>
          <w:sz w:val="28"/>
          <w:szCs w:val="28"/>
        </w:rPr>
        <w:t xml:space="preserve">The effect of </w:t>
      </w:r>
      <w:r w:rsidR="00B157C9">
        <w:rPr>
          <w:rFonts w:cs="Helvetica"/>
          <w:b/>
          <w:sz w:val="28"/>
          <w:szCs w:val="28"/>
        </w:rPr>
        <w:t>a</w:t>
      </w:r>
      <w:r w:rsidR="00B157C9" w:rsidRPr="00B157C9">
        <w:rPr>
          <w:rFonts w:cs="Helvetica"/>
          <w:b/>
          <w:sz w:val="28"/>
          <w:szCs w:val="28"/>
        </w:rPr>
        <w:t xml:space="preserve"> number of MT annotators per abstract on the F-score</w:t>
      </w:r>
      <w:r w:rsidR="00B157C9">
        <w:rPr>
          <w:rFonts w:cs="Helvetica"/>
          <w:sz w:val="28"/>
          <w:szCs w:val="28"/>
        </w:rPr>
        <w:t xml:space="preserve">, earned by BANNER while being trained on </w:t>
      </w:r>
      <w:r w:rsidR="00B157C9" w:rsidRPr="00B157C9">
        <w:rPr>
          <w:rFonts w:cs="Helvetica"/>
          <w:b/>
          <w:sz w:val="28"/>
          <w:szCs w:val="28"/>
        </w:rPr>
        <w:t>MT</w:t>
      </w:r>
      <w:r w:rsidR="00B157C9">
        <w:rPr>
          <w:rFonts w:cs="Helvetica"/>
          <w:sz w:val="28"/>
          <w:szCs w:val="28"/>
        </w:rPr>
        <w:t xml:space="preserve"> data. Here is</w:t>
      </w:r>
      <w:r w:rsidR="00B157C9" w:rsidRPr="00B157C9">
        <w:rPr>
          <w:rFonts w:cs="Helvetica"/>
          <w:sz w:val="28"/>
          <w:szCs w:val="28"/>
        </w:rPr>
        <w:t xml:space="preserve"> a view of performance in terms of F statistic of a voting based aggregation function as compared to the number o</w:t>
      </w:r>
      <w:r w:rsidR="00B157C9">
        <w:rPr>
          <w:rFonts w:cs="Helvetica"/>
          <w:sz w:val="28"/>
          <w:szCs w:val="28"/>
        </w:rPr>
        <w:t xml:space="preserve">f workers per document on a 50 </w:t>
      </w:r>
      <w:r w:rsidR="00B157C9" w:rsidRPr="00B157C9">
        <w:rPr>
          <w:rFonts w:cs="Helvetica"/>
          <w:sz w:val="28"/>
          <w:szCs w:val="28"/>
        </w:rPr>
        <w:t>document set pulled from the ncbi development corpus</w:t>
      </w:r>
      <w:r w:rsidR="00B157C9">
        <w:rPr>
          <w:rFonts w:cs="Helvetica"/>
          <w:sz w:val="28"/>
          <w:szCs w:val="28"/>
        </w:rPr>
        <w:t>.</w:t>
      </w:r>
      <w:r w:rsidR="00B157C9" w:rsidRPr="00B157C9">
        <w:rPr>
          <w:rFonts w:cs="Helvetica"/>
          <w:sz w:val="28"/>
          <w:szCs w:val="28"/>
        </w:rPr>
        <w:t xml:space="preserve"> </w:t>
      </w:r>
    </w:p>
    <w:p w14:paraId="4DFB1F81" w14:textId="3F84B332" w:rsidR="00B157C9" w:rsidRPr="00D2230B" w:rsidRDefault="00B157C9" w:rsidP="00B157C9">
      <w:pPr>
        <w:spacing w:after="240"/>
        <w:rPr>
          <w:rFonts w:cs="Helvetica"/>
          <w:sz w:val="28"/>
          <w:szCs w:val="28"/>
        </w:rPr>
      </w:pPr>
    </w:p>
    <w:p w14:paraId="3EFCEB7A" w14:textId="7B795997" w:rsidR="00D2230B" w:rsidRPr="00D2230B" w:rsidRDefault="00D2230B" w:rsidP="00396C2B">
      <w:pPr>
        <w:spacing w:after="240"/>
        <w:rPr>
          <w:rFonts w:cs="Helvetica"/>
          <w:sz w:val="28"/>
          <w:szCs w:val="28"/>
        </w:rPr>
      </w:pPr>
    </w:p>
    <w:sectPr w:rsidR="00D2230B" w:rsidRPr="00D2230B" w:rsidSect="00E60A8E">
      <w:pgSz w:w="12240" w:h="15840"/>
      <w:pgMar w:top="864" w:right="864" w:bottom="720" w:left="864"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FA7C1" w14:textId="77777777" w:rsidR="003E3385" w:rsidRDefault="003E3385" w:rsidP="003E3385">
      <w:pPr>
        <w:spacing w:before="0" w:after="0"/>
      </w:pPr>
      <w:r>
        <w:separator/>
      </w:r>
    </w:p>
  </w:endnote>
  <w:endnote w:type="continuationSeparator" w:id="0">
    <w:p w14:paraId="7138F9C9" w14:textId="77777777" w:rsidR="003E3385" w:rsidRDefault="003E3385" w:rsidP="003E33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FF3A1" w14:textId="77777777" w:rsidR="003E3385" w:rsidRDefault="003E3385" w:rsidP="003E3385">
      <w:pPr>
        <w:spacing w:before="0" w:after="0"/>
      </w:pPr>
      <w:r>
        <w:separator/>
      </w:r>
    </w:p>
  </w:footnote>
  <w:footnote w:type="continuationSeparator" w:id="0">
    <w:p w14:paraId="507281C3" w14:textId="77777777" w:rsidR="003E3385" w:rsidRDefault="003E3385" w:rsidP="003E338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B028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54D56"/>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966AA"/>
    <w:multiLevelType w:val="hybridMultilevel"/>
    <w:tmpl w:val="A7C6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14F1B"/>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B2B36"/>
    <w:multiLevelType w:val="hybridMultilevel"/>
    <w:tmpl w:val="EFAE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93B91"/>
    <w:multiLevelType w:val="hybridMultilevel"/>
    <w:tmpl w:val="D8E09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D31B6"/>
    <w:multiLevelType w:val="hybridMultilevel"/>
    <w:tmpl w:val="8024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62033"/>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0193A"/>
    <w:multiLevelType w:val="hybridMultilevel"/>
    <w:tmpl w:val="8C5E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552B3"/>
    <w:multiLevelType w:val="hybridMultilevel"/>
    <w:tmpl w:val="8FA65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A3317"/>
    <w:multiLevelType w:val="hybridMultilevel"/>
    <w:tmpl w:val="52EA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DA656F"/>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67EFE"/>
    <w:multiLevelType w:val="hybridMultilevel"/>
    <w:tmpl w:val="FA96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CD5069"/>
    <w:multiLevelType w:val="hybridMultilevel"/>
    <w:tmpl w:val="56AA1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40B2E"/>
    <w:multiLevelType w:val="hybridMultilevel"/>
    <w:tmpl w:val="453E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3155B"/>
    <w:multiLevelType w:val="hybridMultilevel"/>
    <w:tmpl w:val="D89E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223F3"/>
    <w:multiLevelType w:val="hybridMultilevel"/>
    <w:tmpl w:val="8FA65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60BCE"/>
    <w:multiLevelType w:val="hybridMultilevel"/>
    <w:tmpl w:val="7C14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2972E1"/>
    <w:multiLevelType w:val="hybridMultilevel"/>
    <w:tmpl w:val="F406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069F9"/>
    <w:multiLevelType w:val="multilevel"/>
    <w:tmpl w:val="F4063F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85D79DC"/>
    <w:multiLevelType w:val="hybridMultilevel"/>
    <w:tmpl w:val="8F1EE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5144A4"/>
    <w:multiLevelType w:val="hybridMultilevel"/>
    <w:tmpl w:val="1834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722C2"/>
    <w:multiLevelType w:val="hybridMultilevel"/>
    <w:tmpl w:val="684A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8"/>
  </w:num>
  <w:num w:numId="4">
    <w:abstractNumId w:val="6"/>
  </w:num>
  <w:num w:numId="5">
    <w:abstractNumId w:val="19"/>
  </w:num>
  <w:num w:numId="6">
    <w:abstractNumId w:val="22"/>
  </w:num>
  <w:num w:numId="7">
    <w:abstractNumId w:val="10"/>
  </w:num>
  <w:num w:numId="8">
    <w:abstractNumId w:val="14"/>
  </w:num>
  <w:num w:numId="9">
    <w:abstractNumId w:val="21"/>
  </w:num>
  <w:num w:numId="10">
    <w:abstractNumId w:val="1"/>
  </w:num>
  <w:num w:numId="11">
    <w:abstractNumId w:val="3"/>
  </w:num>
  <w:num w:numId="12">
    <w:abstractNumId w:val="23"/>
  </w:num>
  <w:num w:numId="13">
    <w:abstractNumId w:val="15"/>
  </w:num>
  <w:num w:numId="14">
    <w:abstractNumId w:val="13"/>
  </w:num>
  <w:num w:numId="15">
    <w:abstractNumId w:val="20"/>
  </w:num>
  <w:num w:numId="16">
    <w:abstractNumId w:val="7"/>
  </w:num>
  <w:num w:numId="17">
    <w:abstractNumId w:val="12"/>
  </w:num>
  <w:num w:numId="18">
    <w:abstractNumId w:val="16"/>
  </w:num>
  <w:num w:numId="19">
    <w:abstractNumId w:val="5"/>
  </w:num>
  <w:num w:numId="20">
    <w:abstractNumId w:val="2"/>
  </w:num>
  <w:num w:numId="21">
    <w:abstractNumId w:val="17"/>
  </w:num>
  <w:num w:numId="22">
    <w:abstractNumId w:val="9"/>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13"/>
    <w:rsid w:val="00011AA0"/>
    <w:rsid w:val="00013635"/>
    <w:rsid w:val="00016DCF"/>
    <w:rsid w:val="00020CF0"/>
    <w:rsid w:val="000255C9"/>
    <w:rsid w:val="00032CF4"/>
    <w:rsid w:val="00040663"/>
    <w:rsid w:val="000454B9"/>
    <w:rsid w:val="00046202"/>
    <w:rsid w:val="0005297C"/>
    <w:rsid w:val="000655B4"/>
    <w:rsid w:val="0007515B"/>
    <w:rsid w:val="000846E9"/>
    <w:rsid w:val="000A095A"/>
    <w:rsid w:val="000A1423"/>
    <w:rsid w:val="000A47D1"/>
    <w:rsid w:val="000A7B4C"/>
    <w:rsid w:val="000C6392"/>
    <w:rsid w:val="000D6E64"/>
    <w:rsid w:val="000E0D6F"/>
    <w:rsid w:val="000E1E30"/>
    <w:rsid w:val="000E5BE1"/>
    <w:rsid w:val="000F277D"/>
    <w:rsid w:val="000F4A5E"/>
    <w:rsid w:val="000F5B71"/>
    <w:rsid w:val="000F7413"/>
    <w:rsid w:val="00101FD2"/>
    <w:rsid w:val="00106F9D"/>
    <w:rsid w:val="001131DF"/>
    <w:rsid w:val="001171E6"/>
    <w:rsid w:val="001178AD"/>
    <w:rsid w:val="00122399"/>
    <w:rsid w:val="0012374F"/>
    <w:rsid w:val="00124EDA"/>
    <w:rsid w:val="00131DD3"/>
    <w:rsid w:val="001361C0"/>
    <w:rsid w:val="00147163"/>
    <w:rsid w:val="00156BCA"/>
    <w:rsid w:val="00161260"/>
    <w:rsid w:val="00166508"/>
    <w:rsid w:val="001721C3"/>
    <w:rsid w:val="00172CC2"/>
    <w:rsid w:val="0018283C"/>
    <w:rsid w:val="001904CC"/>
    <w:rsid w:val="0019216B"/>
    <w:rsid w:val="001A68A5"/>
    <w:rsid w:val="001B1566"/>
    <w:rsid w:val="001C6CBD"/>
    <w:rsid w:val="001D0CB0"/>
    <w:rsid w:val="001D4E65"/>
    <w:rsid w:val="001D52A4"/>
    <w:rsid w:val="001F148B"/>
    <w:rsid w:val="001F1894"/>
    <w:rsid w:val="00204390"/>
    <w:rsid w:val="00211677"/>
    <w:rsid w:val="002128CE"/>
    <w:rsid w:val="00213777"/>
    <w:rsid w:val="00223D88"/>
    <w:rsid w:val="002240FF"/>
    <w:rsid w:val="002269A3"/>
    <w:rsid w:val="002339F8"/>
    <w:rsid w:val="00240161"/>
    <w:rsid w:val="002453E4"/>
    <w:rsid w:val="0025706C"/>
    <w:rsid w:val="00262FA6"/>
    <w:rsid w:val="0026431C"/>
    <w:rsid w:val="002678CB"/>
    <w:rsid w:val="002717CE"/>
    <w:rsid w:val="00276643"/>
    <w:rsid w:val="002820FF"/>
    <w:rsid w:val="00282C80"/>
    <w:rsid w:val="00284898"/>
    <w:rsid w:val="00286CA2"/>
    <w:rsid w:val="0028770E"/>
    <w:rsid w:val="002910B9"/>
    <w:rsid w:val="002918ED"/>
    <w:rsid w:val="002A39F3"/>
    <w:rsid w:val="002B51D7"/>
    <w:rsid w:val="002B6733"/>
    <w:rsid w:val="002B7816"/>
    <w:rsid w:val="002C6099"/>
    <w:rsid w:val="002D6542"/>
    <w:rsid w:val="002D70FA"/>
    <w:rsid w:val="002F6ECB"/>
    <w:rsid w:val="00303654"/>
    <w:rsid w:val="00314066"/>
    <w:rsid w:val="00325508"/>
    <w:rsid w:val="00326962"/>
    <w:rsid w:val="00334A18"/>
    <w:rsid w:val="00340F8C"/>
    <w:rsid w:val="00342349"/>
    <w:rsid w:val="00342546"/>
    <w:rsid w:val="00343BE1"/>
    <w:rsid w:val="00343CFA"/>
    <w:rsid w:val="0034436E"/>
    <w:rsid w:val="00345FFA"/>
    <w:rsid w:val="00352110"/>
    <w:rsid w:val="00361B48"/>
    <w:rsid w:val="003621B5"/>
    <w:rsid w:val="00363FD5"/>
    <w:rsid w:val="00371EEF"/>
    <w:rsid w:val="003751D1"/>
    <w:rsid w:val="00396223"/>
    <w:rsid w:val="00396C2B"/>
    <w:rsid w:val="003A08AA"/>
    <w:rsid w:val="003A1EAD"/>
    <w:rsid w:val="003A53AB"/>
    <w:rsid w:val="003B191F"/>
    <w:rsid w:val="003B4D04"/>
    <w:rsid w:val="003B506B"/>
    <w:rsid w:val="003B7BCA"/>
    <w:rsid w:val="003C6A65"/>
    <w:rsid w:val="003D1711"/>
    <w:rsid w:val="003D28D6"/>
    <w:rsid w:val="003D6924"/>
    <w:rsid w:val="003E3385"/>
    <w:rsid w:val="003E50C4"/>
    <w:rsid w:val="003F3DB2"/>
    <w:rsid w:val="003F53D7"/>
    <w:rsid w:val="003F76F2"/>
    <w:rsid w:val="003F7A62"/>
    <w:rsid w:val="00404F8F"/>
    <w:rsid w:val="00424DC6"/>
    <w:rsid w:val="00426063"/>
    <w:rsid w:val="0044457D"/>
    <w:rsid w:val="00447172"/>
    <w:rsid w:val="00463627"/>
    <w:rsid w:val="00467317"/>
    <w:rsid w:val="00472BA8"/>
    <w:rsid w:val="0049051E"/>
    <w:rsid w:val="004945D1"/>
    <w:rsid w:val="00496B41"/>
    <w:rsid w:val="004A2690"/>
    <w:rsid w:val="004B275F"/>
    <w:rsid w:val="004B2FC9"/>
    <w:rsid w:val="004B32D2"/>
    <w:rsid w:val="004B4535"/>
    <w:rsid w:val="004C020C"/>
    <w:rsid w:val="004C3CA9"/>
    <w:rsid w:val="004E0888"/>
    <w:rsid w:val="004E38CE"/>
    <w:rsid w:val="004F1AF2"/>
    <w:rsid w:val="004F2488"/>
    <w:rsid w:val="004F28BD"/>
    <w:rsid w:val="004F2974"/>
    <w:rsid w:val="004F380C"/>
    <w:rsid w:val="005346BC"/>
    <w:rsid w:val="005426A8"/>
    <w:rsid w:val="00543A2B"/>
    <w:rsid w:val="005449DC"/>
    <w:rsid w:val="00547960"/>
    <w:rsid w:val="00547E18"/>
    <w:rsid w:val="00555426"/>
    <w:rsid w:val="00564775"/>
    <w:rsid w:val="005652B8"/>
    <w:rsid w:val="005664FF"/>
    <w:rsid w:val="0058791D"/>
    <w:rsid w:val="0059111F"/>
    <w:rsid w:val="005913D9"/>
    <w:rsid w:val="005914DA"/>
    <w:rsid w:val="00595D7F"/>
    <w:rsid w:val="005964FF"/>
    <w:rsid w:val="00596744"/>
    <w:rsid w:val="005B103A"/>
    <w:rsid w:val="005B2BE2"/>
    <w:rsid w:val="005B497A"/>
    <w:rsid w:val="005B4AD4"/>
    <w:rsid w:val="005C5AF6"/>
    <w:rsid w:val="005C6ACB"/>
    <w:rsid w:val="005C6D91"/>
    <w:rsid w:val="005C7D08"/>
    <w:rsid w:val="005D2540"/>
    <w:rsid w:val="005D4AE9"/>
    <w:rsid w:val="005D55E6"/>
    <w:rsid w:val="005E0438"/>
    <w:rsid w:val="005E1F43"/>
    <w:rsid w:val="005E538D"/>
    <w:rsid w:val="005E6091"/>
    <w:rsid w:val="005E721C"/>
    <w:rsid w:val="005F15F6"/>
    <w:rsid w:val="005F3A73"/>
    <w:rsid w:val="005F49D0"/>
    <w:rsid w:val="006043D7"/>
    <w:rsid w:val="00613C41"/>
    <w:rsid w:val="006162B8"/>
    <w:rsid w:val="00632A98"/>
    <w:rsid w:val="00642216"/>
    <w:rsid w:val="00655067"/>
    <w:rsid w:val="0065678D"/>
    <w:rsid w:val="0065698F"/>
    <w:rsid w:val="006753CB"/>
    <w:rsid w:val="00676ABD"/>
    <w:rsid w:val="00677F16"/>
    <w:rsid w:val="00686177"/>
    <w:rsid w:val="0068797E"/>
    <w:rsid w:val="0069421D"/>
    <w:rsid w:val="00695A6E"/>
    <w:rsid w:val="00696251"/>
    <w:rsid w:val="00697A9C"/>
    <w:rsid w:val="006A1F56"/>
    <w:rsid w:val="006A61BB"/>
    <w:rsid w:val="006B1027"/>
    <w:rsid w:val="006B151C"/>
    <w:rsid w:val="006B29AB"/>
    <w:rsid w:val="006C0AE4"/>
    <w:rsid w:val="006C49EF"/>
    <w:rsid w:val="006D65E7"/>
    <w:rsid w:val="006E25B0"/>
    <w:rsid w:val="006E39FA"/>
    <w:rsid w:val="006E3D7F"/>
    <w:rsid w:val="006E4B7E"/>
    <w:rsid w:val="006F448C"/>
    <w:rsid w:val="00702C8F"/>
    <w:rsid w:val="00703B58"/>
    <w:rsid w:val="007169CD"/>
    <w:rsid w:val="007204CB"/>
    <w:rsid w:val="00722099"/>
    <w:rsid w:val="00732BC1"/>
    <w:rsid w:val="00734568"/>
    <w:rsid w:val="007507BC"/>
    <w:rsid w:val="007507CE"/>
    <w:rsid w:val="0075208C"/>
    <w:rsid w:val="007540C1"/>
    <w:rsid w:val="00777B22"/>
    <w:rsid w:val="00781E7A"/>
    <w:rsid w:val="00790AD2"/>
    <w:rsid w:val="00796981"/>
    <w:rsid w:val="00796AFB"/>
    <w:rsid w:val="007A1A1D"/>
    <w:rsid w:val="007B64C3"/>
    <w:rsid w:val="007B70B2"/>
    <w:rsid w:val="007D03D1"/>
    <w:rsid w:val="007D0FF0"/>
    <w:rsid w:val="007D4975"/>
    <w:rsid w:val="007D6C08"/>
    <w:rsid w:val="007E23EA"/>
    <w:rsid w:val="007E7E5B"/>
    <w:rsid w:val="007F3492"/>
    <w:rsid w:val="007F470E"/>
    <w:rsid w:val="007F4932"/>
    <w:rsid w:val="00801B8F"/>
    <w:rsid w:val="00801FD6"/>
    <w:rsid w:val="008020C8"/>
    <w:rsid w:val="008034AB"/>
    <w:rsid w:val="00804835"/>
    <w:rsid w:val="00805EE2"/>
    <w:rsid w:val="0080680E"/>
    <w:rsid w:val="008110BD"/>
    <w:rsid w:val="00813AAD"/>
    <w:rsid w:val="008169C4"/>
    <w:rsid w:val="008217C2"/>
    <w:rsid w:val="00825711"/>
    <w:rsid w:val="00825AD6"/>
    <w:rsid w:val="00831F7F"/>
    <w:rsid w:val="00854726"/>
    <w:rsid w:val="00856DD6"/>
    <w:rsid w:val="00857A0C"/>
    <w:rsid w:val="00860631"/>
    <w:rsid w:val="008623EA"/>
    <w:rsid w:val="008648EE"/>
    <w:rsid w:val="008652DE"/>
    <w:rsid w:val="00867BE5"/>
    <w:rsid w:val="00876F16"/>
    <w:rsid w:val="00877426"/>
    <w:rsid w:val="00886F8B"/>
    <w:rsid w:val="00890505"/>
    <w:rsid w:val="008926D0"/>
    <w:rsid w:val="0089799B"/>
    <w:rsid w:val="008B2EAC"/>
    <w:rsid w:val="008B535D"/>
    <w:rsid w:val="008C0547"/>
    <w:rsid w:val="008C2187"/>
    <w:rsid w:val="008C6055"/>
    <w:rsid w:val="008D65FF"/>
    <w:rsid w:val="008E06F3"/>
    <w:rsid w:val="008E1195"/>
    <w:rsid w:val="008E4981"/>
    <w:rsid w:val="008E5771"/>
    <w:rsid w:val="008E6703"/>
    <w:rsid w:val="008E7A00"/>
    <w:rsid w:val="008F2650"/>
    <w:rsid w:val="008F3BB1"/>
    <w:rsid w:val="008F766B"/>
    <w:rsid w:val="009106E4"/>
    <w:rsid w:val="0091271F"/>
    <w:rsid w:val="00917D0D"/>
    <w:rsid w:val="00924B8A"/>
    <w:rsid w:val="00925E5D"/>
    <w:rsid w:val="00936192"/>
    <w:rsid w:val="009660DC"/>
    <w:rsid w:val="009665E9"/>
    <w:rsid w:val="00967D17"/>
    <w:rsid w:val="009714F9"/>
    <w:rsid w:val="0097397C"/>
    <w:rsid w:val="00974609"/>
    <w:rsid w:val="00980E46"/>
    <w:rsid w:val="0099511C"/>
    <w:rsid w:val="009A67CC"/>
    <w:rsid w:val="009B0C2D"/>
    <w:rsid w:val="009B16B7"/>
    <w:rsid w:val="009C4AB4"/>
    <w:rsid w:val="009C631D"/>
    <w:rsid w:val="009C6BA0"/>
    <w:rsid w:val="009D42DB"/>
    <w:rsid w:val="009D628E"/>
    <w:rsid w:val="009E2B9D"/>
    <w:rsid w:val="009E69CC"/>
    <w:rsid w:val="009E7D92"/>
    <w:rsid w:val="009F5776"/>
    <w:rsid w:val="00A01096"/>
    <w:rsid w:val="00A0194A"/>
    <w:rsid w:val="00A05452"/>
    <w:rsid w:val="00A14FAC"/>
    <w:rsid w:val="00A25619"/>
    <w:rsid w:val="00A269F8"/>
    <w:rsid w:val="00A26BA0"/>
    <w:rsid w:val="00A30EE4"/>
    <w:rsid w:val="00A32C8D"/>
    <w:rsid w:val="00A33193"/>
    <w:rsid w:val="00A37E7F"/>
    <w:rsid w:val="00A4478C"/>
    <w:rsid w:val="00A5306D"/>
    <w:rsid w:val="00A60038"/>
    <w:rsid w:val="00A6161F"/>
    <w:rsid w:val="00A65522"/>
    <w:rsid w:val="00A704E9"/>
    <w:rsid w:val="00A74DA5"/>
    <w:rsid w:val="00A84CD9"/>
    <w:rsid w:val="00A85159"/>
    <w:rsid w:val="00A86F6B"/>
    <w:rsid w:val="00A86FE7"/>
    <w:rsid w:val="00AA0187"/>
    <w:rsid w:val="00AB1293"/>
    <w:rsid w:val="00AB34F7"/>
    <w:rsid w:val="00AC0A90"/>
    <w:rsid w:val="00AD1AEC"/>
    <w:rsid w:val="00AD667B"/>
    <w:rsid w:val="00AD6F27"/>
    <w:rsid w:val="00AE343F"/>
    <w:rsid w:val="00AE4301"/>
    <w:rsid w:val="00B00327"/>
    <w:rsid w:val="00B0727B"/>
    <w:rsid w:val="00B14312"/>
    <w:rsid w:val="00B14876"/>
    <w:rsid w:val="00B157C9"/>
    <w:rsid w:val="00B16A22"/>
    <w:rsid w:val="00B17B39"/>
    <w:rsid w:val="00B270DE"/>
    <w:rsid w:val="00B27941"/>
    <w:rsid w:val="00B31BAD"/>
    <w:rsid w:val="00B358D3"/>
    <w:rsid w:val="00B46046"/>
    <w:rsid w:val="00B46CB1"/>
    <w:rsid w:val="00B51B51"/>
    <w:rsid w:val="00B53780"/>
    <w:rsid w:val="00B54855"/>
    <w:rsid w:val="00B6522E"/>
    <w:rsid w:val="00B668A3"/>
    <w:rsid w:val="00B701E6"/>
    <w:rsid w:val="00B7141F"/>
    <w:rsid w:val="00B7393B"/>
    <w:rsid w:val="00B73A8C"/>
    <w:rsid w:val="00B7775B"/>
    <w:rsid w:val="00B8160A"/>
    <w:rsid w:val="00B84EE6"/>
    <w:rsid w:val="00B85FB3"/>
    <w:rsid w:val="00B87D5C"/>
    <w:rsid w:val="00B90F5A"/>
    <w:rsid w:val="00B9290F"/>
    <w:rsid w:val="00B9700C"/>
    <w:rsid w:val="00BA39D9"/>
    <w:rsid w:val="00BB01E8"/>
    <w:rsid w:val="00BB4EF4"/>
    <w:rsid w:val="00BC3AAE"/>
    <w:rsid w:val="00BD1441"/>
    <w:rsid w:val="00BD5D36"/>
    <w:rsid w:val="00BF0B1D"/>
    <w:rsid w:val="00BF0F16"/>
    <w:rsid w:val="00BF26B2"/>
    <w:rsid w:val="00C033C2"/>
    <w:rsid w:val="00C03699"/>
    <w:rsid w:val="00C073AD"/>
    <w:rsid w:val="00C2032A"/>
    <w:rsid w:val="00C26323"/>
    <w:rsid w:val="00C329D6"/>
    <w:rsid w:val="00C36FBE"/>
    <w:rsid w:val="00C4154E"/>
    <w:rsid w:val="00C45D7D"/>
    <w:rsid w:val="00C517C7"/>
    <w:rsid w:val="00C52CF7"/>
    <w:rsid w:val="00C579F7"/>
    <w:rsid w:val="00C6019F"/>
    <w:rsid w:val="00C72F66"/>
    <w:rsid w:val="00C74973"/>
    <w:rsid w:val="00C95BE7"/>
    <w:rsid w:val="00CA4DB2"/>
    <w:rsid w:val="00CB4E6B"/>
    <w:rsid w:val="00CC4A60"/>
    <w:rsid w:val="00CC7ED3"/>
    <w:rsid w:val="00CD2ADB"/>
    <w:rsid w:val="00CD445F"/>
    <w:rsid w:val="00CD5FDB"/>
    <w:rsid w:val="00CD65BF"/>
    <w:rsid w:val="00CF0960"/>
    <w:rsid w:val="00CF14E2"/>
    <w:rsid w:val="00CF1A3E"/>
    <w:rsid w:val="00D2230B"/>
    <w:rsid w:val="00D3045E"/>
    <w:rsid w:val="00D402F8"/>
    <w:rsid w:val="00D41235"/>
    <w:rsid w:val="00D43C3B"/>
    <w:rsid w:val="00D56AD5"/>
    <w:rsid w:val="00D63FDC"/>
    <w:rsid w:val="00DA13A8"/>
    <w:rsid w:val="00DA461E"/>
    <w:rsid w:val="00DA6843"/>
    <w:rsid w:val="00DB7397"/>
    <w:rsid w:val="00DC2244"/>
    <w:rsid w:val="00DC2CBF"/>
    <w:rsid w:val="00DC3E03"/>
    <w:rsid w:val="00DC3E23"/>
    <w:rsid w:val="00DD14E9"/>
    <w:rsid w:val="00DD1829"/>
    <w:rsid w:val="00DD27D9"/>
    <w:rsid w:val="00DD613C"/>
    <w:rsid w:val="00DD781C"/>
    <w:rsid w:val="00DE234E"/>
    <w:rsid w:val="00DE26B4"/>
    <w:rsid w:val="00DE7F72"/>
    <w:rsid w:val="00DF6C3C"/>
    <w:rsid w:val="00DF7E19"/>
    <w:rsid w:val="00E00007"/>
    <w:rsid w:val="00E10785"/>
    <w:rsid w:val="00E12237"/>
    <w:rsid w:val="00E12497"/>
    <w:rsid w:val="00E13EBB"/>
    <w:rsid w:val="00E14C75"/>
    <w:rsid w:val="00E234B8"/>
    <w:rsid w:val="00E333E5"/>
    <w:rsid w:val="00E34EAC"/>
    <w:rsid w:val="00E3706E"/>
    <w:rsid w:val="00E561C5"/>
    <w:rsid w:val="00E5707A"/>
    <w:rsid w:val="00E60A8E"/>
    <w:rsid w:val="00E64A11"/>
    <w:rsid w:val="00E6715F"/>
    <w:rsid w:val="00E75EFE"/>
    <w:rsid w:val="00EA16FF"/>
    <w:rsid w:val="00EB349A"/>
    <w:rsid w:val="00EC7E82"/>
    <w:rsid w:val="00ED6D9D"/>
    <w:rsid w:val="00ED7D79"/>
    <w:rsid w:val="00EF204F"/>
    <w:rsid w:val="00F02049"/>
    <w:rsid w:val="00F1526F"/>
    <w:rsid w:val="00F171A7"/>
    <w:rsid w:val="00F32A93"/>
    <w:rsid w:val="00F37145"/>
    <w:rsid w:val="00F37DC8"/>
    <w:rsid w:val="00F40B28"/>
    <w:rsid w:val="00F44668"/>
    <w:rsid w:val="00F449E9"/>
    <w:rsid w:val="00F56D4A"/>
    <w:rsid w:val="00F56EF7"/>
    <w:rsid w:val="00F60741"/>
    <w:rsid w:val="00F70B46"/>
    <w:rsid w:val="00F722CD"/>
    <w:rsid w:val="00F745F4"/>
    <w:rsid w:val="00F77D86"/>
    <w:rsid w:val="00F8750E"/>
    <w:rsid w:val="00F90D31"/>
    <w:rsid w:val="00F9223D"/>
    <w:rsid w:val="00F966ED"/>
    <w:rsid w:val="00FA4F60"/>
    <w:rsid w:val="00FA6ABB"/>
    <w:rsid w:val="00FC154A"/>
    <w:rsid w:val="00FC1A7C"/>
    <w:rsid w:val="00FC36F6"/>
    <w:rsid w:val="00FC3747"/>
    <w:rsid w:val="00FC51EC"/>
    <w:rsid w:val="00FC6414"/>
    <w:rsid w:val="00FC6CFE"/>
    <w:rsid w:val="00FE300A"/>
    <w:rsid w:val="00FE4196"/>
    <w:rsid w:val="00FF5CBB"/>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836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2"/>
    <w:pPr>
      <w:spacing w:before="60" w:after="60"/>
    </w:pPr>
    <w:rPr>
      <w:sz w:val="24"/>
      <w:szCs w:val="24"/>
    </w:rPr>
  </w:style>
  <w:style w:type="paragraph" w:styleId="Heading1">
    <w:name w:val="heading 1"/>
    <w:basedOn w:val="Normal"/>
    <w:next w:val="Normal"/>
    <w:link w:val="Heading1Char"/>
    <w:uiPriority w:val="9"/>
    <w:qFormat/>
    <w:rsid w:val="000F277D"/>
    <w:pPr>
      <w:keepNext/>
      <w:keepLines/>
      <w:spacing w:before="480" w:after="240"/>
      <w:outlineLvl w:val="0"/>
    </w:pPr>
    <w:rPr>
      <w:rFonts w:asciiTheme="majorHAnsi" w:eastAsiaTheme="majorEastAsia" w:hAnsiTheme="majorHAnsi" w:cstheme="majorBidi"/>
      <w:b/>
      <w:bCs/>
      <w:color w:val="3366FF"/>
      <w:sz w:val="36"/>
      <w:szCs w:val="32"/>
    </w:rPr>
  </w:style>
  <w:style w:type="paragraph" w:styleId="Heading2">
    <w:name w:val="heading 2"/>
    <w:basedOn w:val="Normal"/>
    <w:next w:val="Normal"/>
    <w:link w:val="Heading2Char"/>
    <w:uiPriority w:val="9"/>
    <w:unhideWhenUsed/>
    <w:qFormat/>
    <w:rsid w:val="000F277D"/>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F7"/>
    <w:pPr>
      <w:ind w:left="720"/>
      <w:contextualSpacing/>
    </w:pPr>
  </w:style>
  <w:style w:type="paragraph" w:customStyle="1" w:styleId="HeaderFooter">
    <w:name w:val="Header &amp; Footer"/>
    <w:rsid w:val="00F40B28"/>
    <w:pPr>
      <w:tabs>
        <w:tab w:val="right" w:pos="9360"/>
      </w:tabs>
    </w:pPr>
    <w:rPr>
      <w:rFonts w:ascii="Helvetica" w:eastAsia="ヒラギノ角ゴ Pro W3" w:hAnsi="Helvetica"/>
      <w:color w:val="000000"/>
    </w:rPr>
  </w:style>
  <w:style w:type="paragraph" w:customStyle="1" w:styleId="Body">
    <w:name w:val="Body"/>
    <w:rsid w:val="00F40B28"/>
    <w:rPr>
      <w:rFonts w:ascii="Helvetica" w:eastAsia="ヒラギノ角ゴ Pro W3" w:hAnsi="Helvetica"/>
      <w:color w:val="000000"/>
      <w:sz w:val="24"/>
    </w:rPr>
  </w:style>
  <w:style w:type="paragraph" w:styleId="BalloonText">
    <w:name w:val="Balloon Text"/>
    <w:basedOn w:val="Normal"/>
    <w:link w:val="BalloonTextChar"/>
    <w:uiPriority w:val="99"/>
    <w:semiHidden/>
    <w:unhideWhenUsed/>
    <w:rsid w:val="00161260"/>
    <w:pPr>
      <w:spacing w:before="0" w:after="0"/>
    </w:pPr>
    <w:rPr>
      <w:rFonts w:ascii="Tahoma" w:hAnsi="Tahoma" w:cs="Tahoma"/>
      <w:sz w:val="16"/>
      <w:szCs w:val="16"/>
    </w:rPr>
  </w:style>
  <w:style w:type="character" w:customStyle="1" w:styleId="BalloonTextChar">
    <w:name w:val="Balloon Text Char"/>
    <w:link w:val="BalloonText"/>
    <w:uiPriority w:val="99"/>
    <w:semiHidden/>
    <w:rsid w:val="00161260"/>
    <w:rPr>
      <w:rFonts w:ascii="Tahoma" w:hAnsi="Tahoma" w:cs="Tahoma"/>
      <w:sz w:val="16"/>
      <w:szCs w:val="16"/>
    </w:rPr>
  </w:style>
  <w:style w:type="character" w:customStyle="1" w:styleId="Heading2Char">
    <w:name w:val="Heading 2 Char"/>
    <w:basedOn w:val="DefaultParagraphFont"/>
    <w:link w:val="Heading2"/>
    <w:uiPriority w:val="9"/>
    <w:rsid w:val="000F277D"/>
    <w:rPr>
      <w:rFonts w:asciiTheme="majorHAnsi" w:eastAsiaTheme="majorEastAsia" w:hAnsiTheme="majorHAnsi" w:cstheme="majorBidi"/>
      <w:b/>
      <w:bCs/>
      <w:color w:val="4F81BD" w:themeColor="accent1"/>
      <w:sz w:val="30"/>
      <w:szCs w:val="26"/>
    </w:rPr>
  </w:style>
  <w:style w:type="character" w:customStyle="1" w:styleId="Heading1Char">
    <w:name w:val="Heading 1 Char"/>
    <w:basedOn w:val="DefaultParagraphFont"/>
    <w:link w:val="Heading1"/>
    <w:uiPriority w:val="9"/>
    <w:rsid w:val="000F277D"/>
    <w:rPr>
      <w:rFonts w:asciiTheme="majorHAnsi" w:eastAsiaTheme="majorEastAsia" w:hAnsiTheme="majorHAnsi" w:cstheme="majorBidi"/>
      <w:b/>
      <w:bCs/>
      <w:color w:val="3366FF"/>
      <w:sz w:val="36"/>
      <w:szCs w:val="32"/>
    </w:rPr>
  </w:style>
  <w:style w:type="paragraph" w:styleId="TOCHeading">
    <w:name w:val="TOC Heading"/>
    <w:basedOn w:val="Heading1"/>
    <w:next w:val="Normal"/>
    <w:uiPriority w:val="39"/>
    <w:unhideWhenUsed/>
    <w:qFormat/>
    <w:rsid w:val="00B9290F"/>
    <w:pPr>
      <w:spacing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290F"/>
    <w:pPr>
      <w:spacing w:before="120" w:after="0"/>
    </w:pPr>
    <w:rPr>
      <w:rFonts w:asciiTheme="minorHAnsi" w:hAnsiTheme="minorHAnsi"/>
      <w:b/>
    </w:rPr>
  </w:style>
  <w:style w:type="paragraph" w:styleId="TOC2">
    <w:name w:val="toc 2"/>
    <w:basedOn w:val="Normal"/>
    <w:next w:val="Normal"/>
    <w:autoRedefine/>
    <w:uiPriority w:val="39"/>
    <w:unhideWhenUsed/>
    <w:rsid w:val="00B9290F"/>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B9290F"/>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B9290F"/>
    <w:pPr>
      <w:spacing w:before="0"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9290F"/>
    <w:pPr>
      <w:spacing w:before="0"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9290F"/>
    <w:pPr>
      <w:spacing w:before="0"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9290F"/>
    <w:pPr>
      <w:spacing w:before="0"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9290F"/>
    <w:pPr>
      <w:spacing w:before="0"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9290F"/>
    <w:pPr>
      <w:spacing w:before="0" w:after="0"/>
      <w:ind w:left="1920"/>
    </w:pPr>
    <w:rPr>
      <w:rFonts w:asciiTheme="minorHAnsi" w:hAnsiTheme="minorHAnsi"/>
      <w:sz w:val="20"/>
      <w:szCs w:val="20"/>
    </w:rPr>
  </w:style>
  <w:style w:type="character" w:styleId="Hyperlink">
    <w:name w:val="Hyperlink"/>
    <w:basedOn w:val="DefaultParagraphFont"/>
    <w:uiPriority w:val="99"/>
    <w:unhideWhenUsed/>
    <w:rsid w:val="004E38CE"/>
    <w:rPr>
      <w:color w:val="0000FF" w:themeColor="hyperlink"/>
      <w:u w:val="single"/>
    </w:rPr>
  </w:style>
  <w:style w:type="character" w:styleId="PlaceholderText">
    <w:name w:val="Placeholder Text"/>
    <w:basedOn w:val="DefaultParagraphFont"/>
    <w:uiPriority w:val="67"/>
    <w:rsid w:val="003D28D6"/>
    <w:rPr>
      <w:color w:val="808080"/>
    </w:rPr>
  </w:style>
  <w:style w:type="character" w:styleId="FollowedHyperlink">
    <w:name w:val="FollowedHyperlink"/>
    <w:basedOn w:val="DefaultParagraphFont"/>
    <w:uiPriority w:val="99"/>
    <w:semiHidden/>
    <w:unhideWhenUsed/>
    <w:rsid w:val="00D56AD5"/>
    <w:rPr>
      <w:color w:val="800080" w:themeColor="followedHyperlink"/>
      <w:u w:val="single"/>
    </w:rPr>
  </w:style>
  <w:style w:type="paragraph" w:styleId="Header">
    <w:name w:val="header"/>
    <w:basedOn w:val="Normal"/>
    <w:link w:val="HeaderChar"/>
    <w:uiPriority w:val="99"/>
    <w:unhideWhenUsed/>
    <w:rsid w:val="003E3385"/>
    <w:pPr>
      <w:tabs>
        <w:tab w:val="center" w:pos="4320"/>
        <w:tab w:val="right" w:pos="8640"/>
      </w:tabs>
      <w:spacing w:before="0" w:after="0"/>
    </w:pPr>
  </w:style>
  <w:style w:type="character" w:customStyle="1" w:styleId="HeaderChar">
    <w:name w:val="Header Char"/>
    <w:basedOn w:val="DefaultParagraphFont"/>
    <w:link w:val="Header"/>
    <w:uiPriority w:val="99"/>
    <w:rsid w:val="003E3385"/>
    <w:rPr>
      <w:sz w:val="24"/>
      <w:szCs w:val="24"/>
    </w:rPr>
  </w:style>
  <w:style w:type="paragraph" w:styleId="Footer">
    <w:name w:val="footer"/>
    <w:basedOn w:val="Normal"/>
    <w:link w:val="FooterChar"/>
    <w:uiPriority w:val="99"/>
    <w:unhideWhenUsed/>
    <w:rsid w:val="003E3385"/>
    <w:pPr>
      <w:tabs>
        <w:tab w:val="center" w:pos="4320"/>
        <w:tab w:val="right" w:pos="8640"/>
      </w:tabs>
      <w:spacing w:before="0" w:after="0"/>
    </w:pPr>
  </w:style>
  <w:style w:type="character" w:customStyle="1" w:styleId="FooterChar">
    <w:name w:val="Footer Char"/>
    <w:basedOn w:val="DefaultParagraphFont"/>
    <w:link w:val="Footer"/>
    <w:uiPriority w:val="99"/>
    <w:rsid w:val="003E338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2"/>
    <w:pPr>
      <w:spacing w:before="60" w:after="60"/>
    </w:pPr>
    <w:rPr>
      <w:sz w:val="24"/>
      <w:szCs w:val="24"/>
    </w:rPr>
  </w:style>
  <w:style w:type="paragraph" w:styleId="Heading1">
    <w:name w:val="heading 1"/>
    <w:basedOn w:val="Normal"/>
    <w:next w:val="Normal"/>
    <w:link w:val="Heading1Char"/>
    <w:uiPriority w:val="9"/>
    <w:qFormat/>
    <w:rsid w:val="000F277D"/>
    <w:pPr>
      <w:keepNext/>
      <w:keepLines/>
      <w:spacing w:before="480" w:after="240"/>
      <w:outlineLvl w:val="0"/>
    </w:pPr>
    <w:rPr>
      <w:rFonts w:asciiTheme="majorHAnsi" w:eastAsiaTheme="majorEastAsia" w:hAnsiTheme="majorHAnsi" w:cstheme="majorBidi"/>
      <w:b/>
      <w:bCs/>
      <w:color w:val="3366FF"/>
      <w:sz w:val="36"/>
      <w:szCs w:val="32"/>
    </w:rPr>
  </w:style>
  <w:style w:type="paragraph" w:styleId="Heading2">
    <w:name w:val="heading 2"/>
    <w:basedOn w:val="Normal"/>
    <w:next w:val="Normal"/>
    <w:link w:val="Heading2Char"/>
    <w:uiPriority w:val="9"/>
    <w:unhideWhenUsed/>
    <w:qFormat/>
    <w:rsid w:val="000F277D"/>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F7"/>
    <w:pPr>
      <w:ind w:left="720"/>
      <w:contextualSpacing/>
    </w:pPr>
  </w:style>
  <w:style w:type="paragraph" w:customStyle="1" w:styleId="HeaderFooter">
    <w:name w:val="Header &amp; Footer"/>
    <w:rsid w:val="00F40B28"/>
    <w:pPr>
      <w:tabs>
        <w:tab w:val="right" w:pos="9360"/>
      </w:tabs>
    </w:pPr>
    <w:rPr>
      <w:rFonts w:ascii="Helvetica" w:eastAsia="ヒラギノ角ゴ Pro W3" w:hAnsi="Helvetica"/>
      <w:color w:val="000000"/>
    </w:rPr>
  </w:style>
  <w:style w:type="paragraph" w:customStyle="1" w:styleId="Body">
    <w:name w:val="Body"/>
    <w:rsid w:val="00F40B28"/>
    <w:rPr>
      <w:rFonts w:ascii="Helvetica" w:eastAsia="ヒラギノ角ゴ Pro W3" w:hAnsi="Helvetica"/>
      <w:color w:val="000000"/>
      <w:sz w:val="24"/>
    </w:rPr>
  </w:style>
  <w:style w:type="paragraph" w:styleId="BalloonText">
    <w:name w:val="Balloon Text"/>
    <w:basedOn w:val="Normal"/>
    <w:link w:val="BalloonTextChar"/>
    <w:uiPriority w:val="99"/>
    <w:semiHidden/>
    <w:unhideWhenUsed/>
    <w:rsid w:val="00161260"/>
    <w:pPr>
      <w:spacing w:before="0" w:after="0"/>
    </w:pPr>
    <w:rPr>
      <w:rFonts w:ascii="Tahoma" w:hAnsi="Tahoma" w:cs="Tahoma"/>
      <w:sz w:val="16"/>
      <w:szCs w:val="16"/>
    </w:rPr>
  </w:style>
  <w:style w:type="character" w:customStyle="1" w:styleId="BalloonTextChar">
    <w:name w:val="Balloon Text Char"/>
    <w:link w:val="BalloonText"/>
    <w:uiPriority w:val="99"/>
    <w:semiHidden/>
    <w:rsid w:val="00161260"/>
    <w:rPr>
      <w:rFonts w:ascii="Tahoma" w:hAnsi="Tahoma" w:cs="Tahoma"/>
      <w:sz w:val="16"/>
      <w:szCs w:val="16"/>
    </w:rPr>
  </w:style>
  <w:style w:type="character" w:customStyle="1" w:styleId="Heading2Char">
    <w:name w:val="Heading 2 Char"/>
    <w:basedOn w:val="DefaultParagraphFont"/>
    <w:link w:val="Heading2"/>
    <w:uiPriority w:val="9"/>
    <w:rsid w:val="000F277D"/>
    <w:rPr>
      <w:rFonts w:asciiTheme="majorHAnsi" w:eastAsiaTheme="majorEastAsia" w:hAnsiTheme="majorHAnsi" w:cstheme="majorBidi"/>
      <w:b/>
      <w:bCs/>
      <w:color w:val="4F81BD" w:themeColor="accent1"/>
      <w:sz w:val="30"/>
      <w:szCs w:val="26"/>
    </w:rPr>
  </w:style>
  <w:style w:type="character" w:customStyle="1" w:styleId="Heading1Char">
    <w:name w:val="Heading 1 Char"/>
    <w:basedOn w:val="DefaultParagraphFont"/>
    <w:link w:val="Heading1"/>
    <w:uiPriority w:val="9"/>
    <w:rsid w:val="000F277D"/>
    <w:rPr>
      <w:rFonts w:asciiTheme="majorHAnsi" w:eastAsiaTheme="majorEastAsia" w:hAnsiTheme="majorHAnsi" w:cstheme="majorBidi"/>
      <w:b/>
      <w:bCs/>
      <w:color w:val="3366FF"/>
      <w:sz w:val="36"/>
      <w:szCs w:val="32"/>
    </w:rPr>
  </w:style>
  <w:style w:type="paragraph" w:styleId="TOCHeading">
    <w:name w:val="TOC Heading"/>
    <w:basedOn w:val="Heading1"/>
    <w:next w:val="Normal"/>
    <w:uiPriority w:val="39"/>
    <w:unhideWhenUsed/>
    <w:qFormat/>
    <w:rsid w:val="00B9290F"/>
    <w:pPr>
      <w:spacing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290F"/>
    <w:pPr>
      <w:spacing w:before="120" w:after="0"/>
    </w:pPr>
    <w:rPr>
      <w:rFonts w:asciiTheme="minorHAnsi" w:hAnsiTheme="minorHAnsi"/>
      <w:b/>
    </w:rPr>
  </w:style>
  <w:style w:type="paragraph" w:styleId="TOC2">
    <w:name w:val="toc 2"/>
    <w:basedOn w:val="Normal"/>
    <w:next w:val="Normal"/>
    <w:autoRedefine/>
    <w:uiPriority w:val="39"/>
    <w:unhideWhenUsed/>
    <w:rsid w:val="00B9290F"/>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B9290F"/>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B9290F"/>
    <w:pPr>
      <w:spacing w:before="0"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9290F"/>
    <w:pPr>
      <w:spacing w:before="0"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9290F"/>
    <w:pPr>
      <w:spacing w:before="0"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9290F"/>
    <w:pPr>
      <w:spacing w:before="0"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9290F"/>
    <w:pPr>
      <w:spacing w:before="0"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9290F"/>
    <w:pPr>
      <w:spacing w:before="0" w:after="0"/>
      <w:ind w:left="1920"/>
    </w:pPr>
    <w:rPr>
      <w:rFonts w:asciiTheme="minorHAnsi" w:hAnsiTheme="minorHAnsi"/>
      <w:sz w:val="20"/>
      <w:szCs w:val="20"/>
    </w:rPr>
  </w:style>
  <w:style w:type="character" w:styleId="Hyperlink">
    <w:name w:val="Hyperlink"/>
    <w:basedOn w:val="DefaultParagraphFont"/>
    <w:uiPriority w:val="99"/>
    <w:unhideWhenUsed/>
    <w:rsid w:val="004E38CE"/>
    <w:rPr>
      <w:color w:val="0000FF" w:themeColor="hyperlink"/>
      <w:u w:val="single"/>
    </w:rPr>
  </w:style>
  <w:style w:type="character" w:styleId="PlaceholderText">
    <w:name w:val="Placeholder Text"/>
    <w:basedOn w:val="DefaultParagraphFont"/>
    <w:uiPriority w:val="67"/>
    <w:rsid w:val="003D28D6"/>
    <w:rPr>
      <w:color w:val="808080"/>
    </w:rPr>
  </w:style>
  <w:style w:type="character" w:styleId="FollowedHyperlink">
    <w:name w:val="FollowedHyperlink"/>
    <w:basedOn w:val="DefaultParagraphFont"/>
    <w:uiPriority w:val="99"/>
    <w:semiHidden/>
    <w:unhideWhenUsed/>
    <w:rsid w:val="00D56AD5"/>
    <w:rPr>
      <w:color w:val="800080" w:themeColor="followedHyperlink"/>
      <w:u w:val="single"/>
    </w:rPr>
  </w:style>
  <w:style w:type="paragraph" w:styleId="Header">
    <w:name w:val="header"/>
    <w:basedOn w:val="Normal"/>
    <w:link w:val="HeaderChar"/>
    <w:uiPriority w:val="99"/>
    <w:unhideWhenUsed/>
    <w:rsid w:val="003E3385"/>
    <w:pPr>
      <w:tabs>
        <w:tab w:val="center" w:pos="4320"/>
        <w:tab w:val="right" w:pos="8640"/>
      </w:tabs>
      <w:spacing w:before="0" w:after="0"/>
    </w:pPr>
  </w:style>
  <w:style w:type="character" w:customStyle="1" w:styleId="HeaderChar">
    <w:name w:val="Header Char"/>
    <w:basedOn w:val="DefaultParagraphFont"/>
    <w:link w:val="Header"/>
    <w:uiPriority w:val="99"/>
    <w:rsid w:val="003E3385"/>
    <w:rPr>
      <w:sz w:val="24"/>
      <w:szCs w:val="24"/>
    </w:rPr>
  </w:style>
  <w:style w:type="paragraph" w:styleId="Footer">
    <w:name w:val="footer"/>
    <w:basedOn w:val="Normal"/>
    <w:link w:val="FooterChar"/>
    <w:uiPriority w:val="99"/>
    <w:unhideWhenUsed/>
    <w:rsid w:val="003E3385"/>
    <w:pPr>
      <w:tabs>
        <w:tab w:val="center" w:pos="4320"/>
        <w:tab w:val="right" w:pos="8640"/>
      </w:tabs>
      <w:spacing w:before="0" w:after="0"/>
    </w:pPr>
  </w:style>
  <w:style w:type="character" w:customStyle="1" w:styleId="FooterChar">
    <w:name w:val="Footer Char"/>
    <w:basedOn w:val="DefaultParagraphFont"/>
    <w:link w:val="Footer"/>
    <w:uiPriority w:val="99"/>
    <w:rsid w:val="003E33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563389">
      <w:bodyDiv w:val="1"/>
      <w:marLeft w:val="0"/>
      <w:marRight w:val="0"/>
      <w:marTop w:val="0"/>
      <w:marBottom w:val="0"/>
      <w:divBdr>
        <w:top w:val="none" w:sz="0" w:space="0" w:color="auto"/>
        <w:left w:val="none" w:sz="0" w:space="0" w:color="auto"/>
        <w:bottom w:val="none" w:sz="0" w:space="0" w:color="auto"/>
        <w:right w:val="none" w:sz="0" w:space="0" w:color="auto"/>
      </w:divBdr>
    </w:div>
    <w:div w:id="169561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good@scripps.edu" TargetMode="External"/><Relationship Id="rId20" Type="http://schemas.openxmlformats.org/officeDocument/2006/relationships/hyperlink" Target="https://bitbucket.org/sulab/crowd_words/src/16c0c75c80cdb6dd2957e9f83dafdd5ee6e03202/data/mturk/ncbitrain_e11_bioc.xml?at=default" TargetMode="External"/><Relationship Id="rId21" Type="http://schemas.openxmlformats.org/officeDocument/2006/relationships/hyperlink" Target="https://bitbucket.org/sulab/crowd_words/src/16c0c75c80cdb6dd2957e9f83dafdd5ee6e03202/data/mturk/ncbitrain_e11_voting/_6.xml?at=default" TargetMode="External"/><Relationship Id="rId22" Type="http://schemas.openxmlformats.org/officeDocument/2006/relationships/hyperlink" Target="https://bitbucket.org/sulab/crowd_words/src/16c0c75c80cdb6dd2957e9f83dafdd5ee6e03202/src/org/scripps/crowdwords/TestAggregation.java?at=default" TargetMode="External"/><Relationship Id="rId23" Type="http://schemas.openxmlformats.org/officeDocument/2006/relationships/hyperlink" Target="mailto:dmessinger@appirio.com" TargetMode="External"/><Relationship Id="rId24" Type="http://schemas.openxmlformats.org/officeDocument/2006/relationships/hyperlink" Target="mailto:tkirchner@appirio.com" TargetMode="External"/><Relationship Id="rId25" Type="http://schemas.openxmlformats.org/officeDocument/2006/relationships/image" Target="media/image1.emf"/><Relationship Id="rId26" Type="http://schemas.openxmlformats.org/officeDocument/2006/relationships/image" Target="media/image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ablasco@fas.harvard.edu" TargetMode="External"/><Relationship Id="rId11" Type="http://schemas.openxmlformats.org/officeDocument/2006/relationships/hyperlink" Target="mailto:mmenietti@fas.harvard.edu" TargetMode="External"/><Relationship Id="rId12" Type="http://schemas.openxmlformats.org/officeDocument/2006/relationships/hyperlink" Target="https://svn.code.sf.net/p/banner/code/trunk/" TargetMode="External"/><Relationship Id="rId13" Type="http://schemas.openxmlformats.org/officeDocument/2006/relationships/hyperlink" Target="https://svn.code.sf.net/p/banner/code/trunk/src/BANNER_BioC.java" TargetMode="External"/><Relationship Id="rId14" Type="http://schemas.openxmlformats.org/officeDocument/2006/relationships/hyperlink" Target="http://www.ncbi.nlm.nih.gov/CBBresearch/Dogan/DISEASE/" TargetMode="External"/><Relationship Id="rId15" Type="http://schemas.openxmlformats.org/officeDocument/2006/relationships/hyperlink" Target="https://bitbucket.org/sulab/crowd_words/src/16c0c75c80cdb6dd2957e9f83dafdd5ee6e03202/data/ncbi/?at=default" TargetMode="External"/><Relationship Id="rId16" Type="http://schemas.openxmlformats.org/officeDocument/2006/relationships/hyperlink" Target="https://bitbucket.org/sulab/crowd_words/downloads" TargetMode="External"/><Relationship Id="rId17" Type="http://schemas.openxmlformats.org/officeDocument/2006/relationships/hyperlink" Target="http://www.ncbi.nlm.nih.gov/CBBresearch/Dogan/DISEASE/" TargetMode="External"/><Relationship Id="rId18" Type="http://schemas.openxmlformats.org/officeDocument/2006/relationships/hyperlink" Target="http://arxiv.org/abs/1408.1928" TargetMode="External"/><Relationship Id="rId19" Type="http://schemas.openxmlformats.org/officeDocument/2006/relationships/hyperlink" Target="https://bitbucket.org/sulab/crowd_wo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910C-E2FC-CB48-8EFD-62691344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1921</Words>
  <Characters>10955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Links>
    <vt:vector size="12" baseType="variant">
      <vt:variant>
        <vt:i4>8323169</vt:i4>
      </vt:variant>
      <vt:variant>
        <vt:i4>-1</vt:i4>
      </vt:variant>
      <vt:variant>
        <vt:i4>1026</vt:i4>
      </vt:variant>
      <vt:variant>
        <vt:i4>1</vt:i4>
      </vt:variant>
      <vt:variant>
        <vt:lpwstr>tEarth</vt:lpwstr>
      </vt:variant>
      <vt:variant>
        <vt:lpwstr/>
      </vt:variant>
      <vt:variant>
        <vt:i4>6946936</vt:i4>
      </vt:variant>
      <vt:variant>
        <vt:i4>-1</vt:i4>
      </vt:variant>
      <vt:variant>
        <vt:i4>1027</vt:i4>
      </vt:variant>
      <vt:variant>
        <vt:i4>1</vt:i4>
      </vt:variant>
      <vt:variant>
        <vt:lpwstr>ttimes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 Sergeev</dc:creator>
  <cp:lastModifiedBy>andrea</cp:lastModifiedBy>
  <cp:revision>117</cp:revision>
  <cp:lastPrinted>2014-10-01T20:45:00Z</cp:lastPrinted>
  <dcterms:created xsi:type="dcterms:W3CDTF">2014-10-01T20:45:00Z</dcterms:created>
  <dcterms:modified xsi:type="dcterms:W3CDTF">2014-10-01T21:41:00Z</dcterms:modified>
</cp:coreProperties>
</file>